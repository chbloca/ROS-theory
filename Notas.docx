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E438" w14:textId="77777777" w:rsidR="00594A8C" w:rsidRPr="007F08EB" w:rsidRDefault="00594A8C" w:rsidP="00594A8C">
      <w:pPr>
        <w:rPr>
          <w:b/>
          <w:sz w:val="96"/>
          <w:szCs w:val="96"/>
          <w:rPrChange w:id="0" w:author="Eelis Peltola" w:date="2018-10-29T09:26:00Z">
            <w:rPr/>
          </w:rPrChange>
        </w:rPr>
      </w:pPr>
      <w:r>
        <w:rPr>
          <w:b/>
          <w:sz w:val="96"/>
          <w:szCs w:val="96"/>
        </w:rPr>
        <w:t>MEI-</w:t>
      </w:r>
      <w:proofErr w:type="gramStart"/>
      <w:r>
        <w:rPr>
          <w:b/>
          <w:sz w:val="96"/>
          <w:szCs w:val="96"/>
        </w:rPr>
        <w:t>56306 :</w:t>
      </w:r>
      <w:proofErr w:type="gramEnd"/>
      <w:r>
        <w:rPr>
          <w:b/>
          <w:sz w:val="96"/>
          <w:szCs w:val="96"/>
        </w:rPr>
        <w:t xml:space="preserve"> MIR</w:t>
      </w:r>
    </w:p>
    <w:p w14:paraId="1531F81C" w14:textId="77777777" w:rsidR="00594A8C" w:rsidRPr="007F08EB" w:rsidRDefault="00594A8C">
      <w:pPr>
        <w:pStyle w:val="Heading1"/>
        <w:numPr>
          <w:ilvl w:val="0"/>
          <w:numId w:val="13"/>
        </w:numPr>
        <w:rPr>
          <w:b/>
          <w:rPrChange w:id="1" w:author="Romaric PROD'HON" w:date="2018-10-29T09:26:00Z">
            <w:rPr/>
          </w:rPrChange>
        </w:rPr>
        <w:pPrChange w:id="2" w:author="Romaric PROD'HON" w:date="2018-10-29T09:26:00Z">
          <w:pPr/>
        </w:pPrChange>
      </w:pPr>
      <w:proofErr w:type="spellStart"/>
      <w:r>
        <w:rPr>
          <w:b/>
          <w:rPrChange w:id="3" w:author="Romaric PROD'HON" w:date="2018-10-29T09:26:00Z">
            <w:rPr>
              <w:rFonts w:ascii="Calibri" w:eastAsia="Calibri" w:hAnsi="Calibri" w:cs="Calibri"/>
            </w:rPr>
          </w:rPrChange>
        </w:rPr>
        <w:t>E</w:t>
      </w:r>
      <w:ins w:id="4" w:author="Romaric PROD'HON" w:date="2018-10-29T09:26:00Z">
        <w:r>
          <w:rPr>
            <w:b/>
            <w:rPrChange w:id="5" w:author="Romaric PROD'HON" w:date="2018-10-29T09:26:00Z">
              <w:rPr>
                <w:rFonts w:ascii="Calibri" w:eastAsia="Calibri" w:hAnsi="Calibri" w:cs="Calibri"/>
              </w:rPr>
            </w:rPrChange>
          </w:rPr>
          <w:t>elis</w:t>
        </w:r>
        <w:proofErr w:type="spellEnd"/>
        <w:r>
          <w:rPr>
            <w:b/>
            <w:rPrChange w:id="6" w:author="Romaric PROD'HON" w:date="2018-10-29T09:26:00Z">
              <w:rPr>
                <w:rFonts w:ascii="Calibri" w:eastAsia="Calibri" w:hAnsi="Calibri" w:cs="Calibri"/>
              </w:rPr>
            </w:rPrChange>
          </w:rPr>
          <w:t xml:space="preserve"> </w:t>
        </w:r>
      </w:ins>
      <w:ins w:id="7" w:author="Eelis Peltola" w:date="2018-10-29T09:26:00Z">
        <w:r>
          <w:rPr>
            <w:b/>
            <w:rPrChange w:id="8" w:author="Eelis Peltola" w:date="2018-10-29T09:26:00Z">
              <w:rPr>
                <w:rFonts w:ascii="Calibri" w:eastAsia="Calibri" w:hAnsi="Calibri" w:cs="Calibri"/>
              </w:rPr>
            </w:rPrChange>
          </w:rPr>
          <w:t xml:space="preserve">and Romaric </w:t>
        </w:r>
      </w:ins>
      <w:ins w:id="9" w:author="Romaric PROD'HON" w:date="2018-10-29T09:26:00Z">
        <w:r>
          <w:rPr>
            <w:b/>
            <w:rPrChange w:id="10" w:author="Romaric PROD'HON" w:date="2018-10-29T09:26:00Z">
              <w:rPr>
                <w:rFonts w:ascii="Calibri" w:eastAsia="Calibri" w:hAnsi="Calibri" w:cs="Calibri"/>
              </w:rPr>
            </w:rPrChange>
          </w:rPr>
          <w:t>on 09.10.2018</w:t>
        </w:r>
      </w:ins>
      <w:del w:id="11" w:author="Romaric PROD'HON" w:date="2018-10-29T09:26:00Z">
        <w:r>
          <w:rPr>
            <w:b/>
            <w:rPrChange w:id="12" w:author="Romaric PROD'HON" w:date="2018-10-29T09:26:00Z">
              <w:rPr>
                <w:rFonts w:ascii="Calibri" w:eastAsia="Calibri" w:hAnsi="Calibri" w:cs="Calibri"/>
              </w:rPr>
            </w:rPrChange>
          </w:rPr>
          <w:delText xml:space="preserve">elis on </w:delText>
        </w:r>
      </w:del>
    </w:p>
    <w:p w14:paraId="390813C1" w14:textId="77777777" w:rsidR="00594A8C" w:rsidRDefault="00594A8C" w:rsidP="00594A8C">
      <w:pPr>
        <w:pStyle w:val="Heading2"/>
        <w:numPr>
          <w:ilvl w:val="1"/>
          <w:numId w:val="13"/>
        </w:numPr>
        <w:rPr>
          <w:ins w:id="13" w:author="Eelis Peltola" w:date="2018-10-29T09:26:00Z"/>
        </w:rPr>
      </w:pPr>
      <w:r>
        <w:t>Connecting to the MIR</w:t>
      </w:r>
    </w:p>
    <w:p w14:paraId="05EA94D4" w14:textId="77777777" w:rsidR="00594A8C" w:rsidRDefault="00594A8C" w:rsidP="00594A8C">
      <w:ins w:id="14" w:author="Eelis Peltola" w:date="2018-10-29T09:26:00Z">
        <w:r>
          <w:t xml:space="preserve">Turn </w:t>
        </w:r>
        <w:proofErr w:type="spellStart"/>
        <w:r>
          <w:t>MiR</w:t>
        </w:r>
        <w:proofErr w:type="spellEnd"/>
        <w:r>
          <w:t xml:space="preserve"> on from the blue button (right button in corner).</w:t>
        </w:r>
      </w:ins>
    </w:p>
    <w:p w14:paraId="135C47F5" w14:textId="77777777" w:rsidR="00594A8C" w:rsidRDefault="00594A8C" w:rsidP="00594A8C">
      <w:ins w:id="15" w:author="Eelis Peltola" w:date="2018-10-29T09:26:00Z">
        <w:r>
          <w:t xml:space="preserve">Connect to </w:t>
        </w:r>
        <w:proofErr w:type="spellStart"/>
        <w:r>
          <w:t>MiR’s</w:t>
        </w:r>
        <w:proofErr w:type="spellEnd"/>
        <w:r>
          <w:t xml:space="preserve"> </w:t>
        </w:r>
        <w:proofErr w:type="spellStart"/>
        <w:r>
          <w:t>Wifi</w:t>
        </w:r>
        <w:proofErr w:type="spellEnd"/>
        <w:r>
          <w:t xml:space="preserve">, password is </w:t>
        </w:r>
        <w:r>
          <w:rPr>
            <w:b/>
            <w:rPrChange w:id="16" w:author="Eelis Peltola" w:date="2018-10-29T09:26:00Z">
              <w:rPr/>
            </w:rPrChange>
          </w:rPr>
          <w:t>mirex4you</w:t>
        </w:r>
        <w:r>
          <w:t>.</w:t>
        </w:r>
      </w:ins>
    </w:p>
    <w:p w14:paraId="56414BA8" w14:textId="77777777" w:rsidR="00594A8C" w:rsidRDefault="00594A8C" w:rsidP="00594A8C">
      <w:ins w:id="17" w:author="Eelis Peltola" w:date="2018-10-29T09:26:00Z">
        <w:r>
          <w:t xml:space="preserve">After connecting to the </w:t>
        </w:r>
        <w:proofErr w:type="spellStart"/>
        <w:r>
          <w:t>MiR’s</w:t>
        </w:r>
        <w:proofErr w:type="spellEnd"/>
        <w:r>
          <w:t xml:space="preserve"> </w:t>
        </w:r>
        <w:proofErr w:type="spellStart"/>
        <w:r>
          <w:t>Wifi</w:t>
        </w:r>
      </w:ins>
      <w:proofErr w:type="spellEnd"/>
      <w:del w:id="18" w:author="Eelis Peltola" w:date="2018-10-29T09:26:00Z">
        <w:r>
          <w:delText>First of all</w:delText>
        </w:r>
      </w:del>
      <w:r>
        <w:t xml:space="preserve">, launch the command </w:t>
      </w:r>
      <w:r>
        <w:rPr>
          <w:b/>
        </w:rPr>
        <w:t>ifconfig</w:t>
      </w:r>
      <w:r>
        <w:t xml:space="preserve"> in your terminal to </w:t>
      </w:r>
      <w:ins w:id="19" w:author="Eelis Peltola" w:date="2018-10-29T09:26:00Z">
        <w:r>
          <w:t xml:space="preserve">see </w:t>
        </w:r>
      </w:ins>
      <w:del w:id="20" w:author="Eelis Peltola" w:date="2018-10-29T09:26:00Z">
        <w:r>
          <w:delText xml:space="preserve">get </w:delText>
        </w:r>
      </w:del>
      <w:r>
        <w:t>your IP address</w:t>
      </w:r>
      <w:ins w:id="21" w:author="Eelis Peltola" w:date="2018-10-29T09:26:00Z">
        <w:r>
          <w:t xml:space="preserve"> (should be </w:t>
        </w:r>
        <w:r>
          <w:rPr>
            <w:b/>
          </w:rPr>
          <w:t>http://</w:t>
        </w:r>
      </w:ins>
      <w:r w:rsidRPr="004E7289">
        <w:rPr>
          <w:b/>
        </w:rPr>
        <w:t>192.168.56.1/24</w:t>
      </w:r>
      <w:ins w:id="22" w:author="Eelis Peltola" w:date="2018-10-29T09:26:00Z">
        <w:r>
          <w:t>)</w:t>
        </w:r>
      </w:ins>
    </w:p>
    <w:p w14:paraId="22005B14" w14:textId="77777777" w:rsidR="00594A8C" w:rsidRDefault="00594A8C" w:rsidP="00594A8C">
      <w:r>
        <w:t xml:space="preserve">The IP address of the MIR robot is </w:t>
      </w:r>
      <w:r>
        <w:rPr>
          <w:b/>
        </w:rPr>
        <w:t>192.168.12.20</w:t>
      </w:r>
    </w:p>
    <w:p w14:paraId="02B2C917" w14:textId="77777777" w:rsidR="00594A8C" w:rsidRDefault="00594A8C" w:rsidP="00594A8C">
      <w:r>
        <w:t xml:space="preserve">Connect to the address 192.168.12.20 in your browser, the identifiers are the </w:t>
      </w:r>
      <w:proofErr w:type="gramStart"/>
      <w:r>
        <w:t>following :</w:t>
      </w:r>
      <w:proofErr w:type="gramEnd"/>
    </w:p>
    <w:p w14:paraId="1FD91B06" w14:textId="77777777" w:rsidR="00594A8C" w:rsidRDefault="00594A8C" w:rsidP="00594A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Login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>Distributor</w:t>
      </w:r>
    </w:p>
    <w:p w14:paraId="66EE7A57" w14:textId="77777777" w:rsidR="00594A8C" w:rsidRDefault="00594A8C" w:rsidP="00594A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ins w:id="23" w:author="Eelis Peltola" w:date="2018-10-29T09:26:00Z"/>
          <w:color w:val="000000"/>
        </w:rPr>
      </w:pPr>
      <w:proofErr w:type="gramStart"/>
      <w:r>
        <w:rPr>
          <w:color w:val="000000"/>
        </w:rPr>
        <w:t>Password :</w:t>
      </w:r>
      <w:proofErr w:type="gramEnd"/>
      <w:r>
        <w:rPr>
          <w:color w:val="000000"/>
        </w:rPr>
        <w:t xml:space="preserve"> </w:t>
      </w:r>
      <w:r>
        <w:rPr>
          <w:b/>
          <w:color w:val="000000"/>
        </w:rPr>
        <w:t>distributor</w:t>
      </w:r>
    </w:p>
    <w:p w14:paraId="65D83F2F" w14:textId="77777777" w:rsidR="00594A8C" w:rsidRPr="007F08EB" w:rsidRDefault="00594A8C" w:rsidP="00594A8C">
      <w:pPr>
        <w:rPr>
          <w:b/>
          <w:rPrChange w:id="24" w:author="Eelis Peltola" w:date="2018-10-29T09:26:00Z">
            <w:rPr/>
          </w:rPrChange>
        </w:rPr>
      </w:pPr>
      <w:ins w:id="25" w:author="Eelis Peltola" w:date="2018-10-29T09:26:00Z">
        <w:r>
          <w:rPr>
            <w:b/>
            <w:rPrChange w:id="26" w:author="Eelis Peltola" w:date="2018-10-29T09:26:00Z">
              <w:rPr/>
            </w:rPrChange>
          </w:rPr>
          <w:t xml:space="preserve">Always </w:t>
        </w:r>
        <w:r>
          <w:t xml:space="preserve">export your and the </w:t>
        </w:r>
        <w:proofErr w:type="spellStart"/>
        <w:r>
          <w:t>MiR’s</w:t>
        </w:r>
        <w:proofErr w:type="spellEnd"/>
        <w:r>
          <w:t xml:space="preserve"> IP’s when opening a new terminal (fix for this would be nice)</w:t>
        </w:r>
      </w:ins>
    </w:p>
    <w:p w14:paraId="33FCD746" w14:textId="77777777" w:rsidR="00594A8C" w:rsidRPr="007F08EB" w:rsidRDefault="00594A8C">
      <w:pPr>
        <w:numPr>
          <w:ilvl w:val="0"/>
          <w:numId w:val="4"/>
        </w:numPr>
        <w:spacing w:after="0"/>
        <w:contextualSpacing/>
        <w:rPr>
          <w:color w:val="000000"/>
          <w:rPrChange w:id="27" w:author="Eemeli Anttila" w:date="2018-10-29T09:26:00Z">
            <w:rPr/>
          </w:rPrChange>
        </w:rPr>
        <w:pPrChange w:id="28" w:author="Eemeli Anttila" w:date="2018-10-29T09:26:00Z">
          <w:pPr/>
        </w:pPrChange>
      </w:pPr>
      <w:r>
        <w:t xml:space="preserve">The command for the master URI is </w:t>
      </w:r>
      <w:r>
        <w:rPr>
          <w:b/>
          <w:rPrChange w:id="29" w:author="Eemeli Anttila" w:date="2018-10-29T09:26:00Z">
            <w:rPr/>
          </w:rPrChange>
        </w:rPr>
        <w:t xml:space="preserve">export </w:t>
      </w:r>
      <w:r>
        <w:rPr>
          <w:b/>
        </w:rPr>
        <w:t>ROS_MASTER_URI=</w:t>
      </w:r>
      <w:ins w:id="30" w:author="Eelis Peltola" w:date="2018-10-29T09:26:00Z">
        <w:r>
          <w:rPr>
            <w:b/>
          </w:rPr>
          <w:t>http://</w:t>
        </w:r>
      </w:ins>
      <w:r>
        <w:rPr>
          <w:b/>
        </w:rPr>
        <w:t>192.168.12.20:11311</w:t>
      </w:r>
      <w:ins w:id="31" w:author="Eelis Peltola" w:date="2018-10-29T09:26:00Z">
        <w:r>
          <w:rPr>
            <w:rPrChange w:id="32" w:author="Eelis Peltola" w:date="2018-10-29T09:26:00Z">
              <w:rPr>
                <w:b/>
              </w:rPr>
            </w:rPrChange>
          </w:rPr>
          <w:t>.</w:t>
        </w:r>
      </w:ins>
    </w:p>
    <w:p w14:paraId="05DB732C" w14:textId="5DBE0479" w:rsidR="00594A8C" w:rsidRPr="00FB226E" w:rsidRDefault="00594A8C" w:rsidP="00594A8C">
      <w:pPr>
        <w:numPr>
          <w:ilvl w:val="0"/>
          <w:numId w:val="4"/>
        </w:numPr>
        <w:contextualSpacing/>
        <w:rPr>
          <w:color w:val="000000"/>
        </w:rPr>
      </w:pPr>
      <w:ins w:id="33" w:author="Eelis Peltola" w:date="2018-10-29T09:26:00Z">
        <w:r>
          <w:t>The command for exporting</w:t>
        </w:r>
      </w:ins>
      <w:r>
        <w:t xml:space="preserve"> your IP to ROS is </w:t>
      </w:r>
      <w:r>
        <w:rPr>
          <w:b/>
        </w:rPr>
        <w:t>export ROS_IP=</w:t>
      </w:r>
      <w:r w:rsidRPr="001E5924">
        <w:rPr>
          <w:b/>
        </w:rPr>
        <w:t>192.168.12.</w:t>
      </w:r>
      <w:r w:rsidR="00CD7505">
        <w:rPr>
          <w:b/>
        </w:rPr>
        <w:t>246</w:t>
      </w:r>
      <w:ins w:id="34" w:author="Eelis Peltola" w:date="2018-10-29T09:26:00Z">
        <w:r>
          <w:rPr>
            <w:rPrChange w:id="35" w:author="Eelis Peltola" w:date="2018-10-29T09:26:00Z">
              <w:rPr>
                <w:b/>
              </w:rPr>
            </w:rPrChange>
          </w:rPr>
          <w:t>.</w:t>
        </w:r>
      </w:ins>
    </w:p>
    <w:p w14:paraId="4EDE1130" w14:textId="6C90A402" w:rsidR="00594A8C" w:rsidRPr="00FE2EC9" w:rsidRDefault="00594A8C" w:rsidP="00347DCF">
      <w:pPr>
        <w:ind w:left="1440"/>
        <w:contextualSpacing/>
        <w:rPr>
          <w:color w:val="000000"/>
        </w:rPr>
      </w:pPr>
      <w:r>
        <w:rPr>
          <w:b/>
        </w:rPr>
        <w:t>export ROS_IP=</w:t>
      </w:r>
      <w:r w:rsidRPr="001E5924">
        <w:rPr>
          <w:b/>
        </w:rPr>
        <w:t>192.168.12.</w:t>
      </w:r>
      <w:r w:rsidR="00CD7505">
        <w:rPr>
          <w:b/>
        </w:rPr>
        <w:t>2</w:t>
      </w:r>
      <w:r w:rsidR="004D6637">
        <w:rPr>
          <w:b/>
        </w:rPr>
        <w:t>53</w:t>
      </w:r>
    </w:p>
    <w:p w14:paraId="1C1F7490" w14:textId="58E34737" w:rsidR="00FE2EC9" w:rsidRPr="00CC6B3E" w:rsidRDefault="00FE2EC9" w:rsidP="00594A8C">
      <w:pPr>
        <w:numPr>
          <w:ilvl w:val="1"/>
          <w:numId w:val="4"/>
        </w:numPr>
        <w:contextualSpacing/>
        <w:rPr>
          <w:color w:val="000000"/>
        </w:rPr>
      </w:pPr>
      <w:r>
        <w:rPr>
          <w:b/>
        </w:rPr>
        <w:t>the one got by ifconfig</w:t>
      </w:r>
    </w:p>
    <w:p w14:paraId="38462CBD" w14:textId="77777777" w:rsidR="00594A8C" w:rsidRPr="007F08EB" w:rsidRDefault="00594A8C" w:rsidP="00594A8C">
      <w:pPr>
        <w:ind w:left="720"/>
        <w:contextualSpacing/>
        <w:rPr>
          <w:color w:val="000000"/>
          <w:rPrChange w:id="36" w:author="Eemeli Anttila" w:date="2018-10-29T09:26:00Z">
            <w:rPr/>
          </w:rPrChange>
        </w:rPr>
      </w:pPr>
    </w:p>
    <w:p w14:paraId="22ACE455" w14:textId="77777777" w:rsidR="00367F9F" w:rsidRPr="00367F9F" w:rsidRDefault="00367F9F" w:rsidP="00367F9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CA"/>
        </w:rPr>
      </w:pPr>
      <w:proofErr w:type="spellStart"/>
      <w:r w:rsidRPr="00367F9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>sudo</w:t>
      </w:r>
      <w:proofErr w:type="spellEnd"/>
      <w:r w:rsidRPr="00367F9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apt</w:t>
      </w:r>
      <w:r w:rsidRPr="00367F9F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367F9F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en-CA"/>
        </w:rPr>
        <w:t>get</w:t>
      </w:r>
      <w:r w:rsidRPr="00367F9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update </w:t>
      </w:r>
      <w:r w:rsidRPr="00367F9F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en-CA"/>
        </w:rPr>
        <w:t>&amp;&amp;</w:t>
      </w:r>
      <w:r w:rsidRPr="00367F9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</w:t>
      </w:r>
      <w:proofErr w:type="spellStart"/>
      <w:r w:rsidRPr="00367F9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>sudo</w:t>
      </w:r>
      <w:proofErr w:type="spellEnd"/>
      <w:r w:rsidRPr="00367F9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apt</w:t>
      </w:r>
      <w:r w:rsidRPr="00367F9F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367F9F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  <w:lang w:eastAsia="en-CA"/>
        </w:rPr>
        <w:t>get</w:t>
      </w:r>
      <w:r w:rsidRPr="00367F9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 install </w:t>
      </w:r>
      <w:r w:rsidRPr="00367F9F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en-CA"/>
        </w:rPr>
        <w:t>--</w:t>
      </w:r>
      <w:r w:rsidRPr="00367F9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>only</w:t>
      </w:r>
      <w:r w:rsidRPr="00367F9F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367F9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 xml:space="preserve">upgrade </w:t>
      </w:r>
      <w:proofErr w:type="spellStart"/>
      <w:r w:rsidRPr="00367F9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>ros</w:t>
      </w:r>
      <w:proofErr w:type="spellEnd"/>
      <w:r w:rsidRPr="00367F9F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en-CA"/>
        </w:rPr>
        <w:t>-</w:t>
      </w:r>
      <w:r w:rsidRPr="00367F9F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>kinetic</w:t>
      </w:r>
      <w:r w:rsidRPr="00367F9F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  <w:lang w:eastAsia="en-CA"/>
        </w:rPr>
        <w:t>*</w:t>
      </w:r>
    </w:p>
    <w:p w14:paraId="772F2161" w14:textId="77777777" w:rsidR="00594A8C" w:rsidRDefault="00594A8C" w:rsidP="00594A8C"/>
    <w:p w14:paraId="66207475" w14:textId="77777777" w:rsidR="00594A8C" w:rsidRPr="007F08EB" w:rsidRDefault="00594A8C">
      <w:pPr>
        <w:pStyle w:val="Heading2"/>
        <w:numPr>
          <w:ilvl w:val="1"/>
          <w:numId w:val="13"/>
        </w:numPr>
        <w:rPr>
          <w:rFonts w:ascii="Arial" w:eastAsia="Arial" w:hAnsi="Arial" w:cs="Arial"/>
          <w:color w:val="000000"/>
          <w:rPrChange w:id="37" w:author="Eelis Peltola" w:date="2018-10-29T09:26:00Z">
            <w:rPr/>
          </w:rPrChange>
        </w:rPr>
        <w:pPrChange w:id="38" w:author="Eelis Peltola" w:date="2018-10-29T09:26:00Z">
          <w:pPr/>
        </w:pPrChange>
      </w:pPr>
      <w:ins w:id="39" w:author="Eelis Peltola" w:date="2018-10-29T09:26:00Z">
        <w:r>
          <w:t xml:space="preserve">Moving </w:t>
        </w:r>
        <w:proofErr w:type="spellStart"/>
        <w:r>
          <w:t>MiR</w:t>
        </w:r>
        <w:proofErr w:type="spellEnd"/>
        <w:r>
          <w:t xml:space="preserve"> with </w:t>
        </w:r>
        <w:proofErr w:type="spellStart"/>
        <w:r>
          <w:t>cmd_vel</w:t>
        </w:r>
      </w:ins>
      <w:proofErr w:type="spellEnd"/>
    </w:p>
    <w:p w14:paraId="06208DD7" w14:textId="77777777" w:rsidR="00594A8C" w:rsidRDefault="00594A8C" w:rsidP="00594A8C">
      <w:pPr>
        <w:rPr>
          <w:ins w:id="40" w:author="Eelis Peltola" w:date="2018-10-29T09:26:00Z"/>
        </w:rPr>
      </w:pPr>
      <w:r>
        <w:t xml:space="preserve">The </w:t>
      </w:r>
      <w:ins w:id="41" w:author="Eelis Peltola" w:date="2018-10-29T09:26:00Z">
        <w:r>
          <w:t>topic for</w:t>
        </w:r>
      </w:ins>
      <w:del w:id="42" w:author="Eelis Peltola" w:date="2018-10-29T09:26:00Z">
        <w:r>
          <w:delText>command for try to see if the connection was established well by</w:delText>
        </w:r>
      </w:del>
      <w:r>
        <w:t xml:space="preserve"> moving the robot is</w:t>
      </w:r>
      <w:r>
        <w:rPr>
          <w:b/>
        </w:rPr>
        <w:t xml:space="preserve"> </w:t>
      </w:r>
      <w:proofErr w:type="spellStart"/>
      <w:r>
        <w:rPr>
          <w:b/>
        </w:rPr>
        <w:t>cmd_vel</w:t>
      </w:r>
      <w:proofErr w:type="spellEnd"/>
    </w:p>
    <w:p w14:paraId="29EE22B6" w14:textId="77777777" w:rsidR="00594A8C" w:rsidRPr="007F08EB" w:rsidRDefault="00594A8C">
      <w:pPr>
        <w:numPr>
          <w:ilvl w:val="0"/>
          <w:numId w:val="5"/>
        </w:numPr>
        <w:spacing w:after="0"/>
        <w:contextualSpacing/>
        <w:rPr>
          <w:color w:val="000000"/>
          <w:rPrChange w:id="43" w:author="Eelis Peltola" w:date="2018-10-29T09:26:00Z">
            <w:rPr/>
          </w:rPrChange>
        </w:rPr>
        <w:pPrChange w:id="44" w:author="Eelis Peltola" w:date="2018-10-29T09:26:00Z">
          <w:pPr/>
        </w:pPrChange>
      </w:pPr>
      <w:ins w:id="45" w:author="Eelis Peltola" w:date="2018-10-29T09:26:00Z">
        <w:r>
          <w:t xml:space="preserve">Type is </w:t>
        </w:r>
        <w:proofErr w:type="spellStart"/>
        <w:r>
          <w:rPr>
            <w:b/>
            <w:rPrChange w:id="46" w:author="Eelis Peltola" w:date="2018-10-29T09:26:00Z">
              <w:rPr/>
            </w:rPrChange>
          </w:rPr>
          <w:t>geometry_msgs</w:t>
        </w:r>
        <w:proofErr w:type="spellEnd"/>
        <w:r>
          <w:rPr>
            <w:b/>
            <w:rPrChange w:id="47" w:author="Eelis Peltola" w:date="2018-10-29T09:26:00Z">
              <w:rPr/>
            </w:rPrChange>
          </w:rPr>
          <w:t>/Twist</w:t>
        </w:r>
      </w:ins>
    </w:p>
    <w:p w14:paraId="2FB65D09" w14:textId="77777777" w:rsidR="00594A8C" w:rsidRPr="007F08EB" w:rsidRDefault="00594A8C">
      <w:pPr>
        <w:numPr>
          <w:ilvl w:val="0"/>
          <w:numId w:val="5"/>
        </w:numPr>
        <w:spacing w:after="0"/>
        <w:contextualSpacing/>
        <w:rPr>
          <w:color w:val="000000"/>
          <w:rPrChange w:id="48" w:author="Eelis Peltola" w:date="2018-10-29T09:26:00Z">
            <w:rPr/>
          </w:rPrChange>
        </w:rPr>
        <w:pPrChange w:id="49" w:author="Eelis Peltola" w:date="2018-10-29T09:26:00Z">
          <w:pPr/>
        </w:pPrChange>
      </w:pPr>
      <w:r>
        <w:rPr>
          <w:b/>
          <w:rPrChange w:id="50" w:author="Eelis Peltola" w:date="2018-10-29T09:26:00Z">
            <w:rPr/>
          </w:rPrChange>
        </w:rPr>
        <w:t xml:space="preserve"> </w:t>
      </w:r>
      <w:proofErr w:type="spellStart"/>
      <w:ins w:id="51" w:author="Eelis Peltola" w:date="2018-10-29T09:26:00Z">
        <w:r>
          <w:rPr>
            <w:b/>
            <w:rPrChange w:id="52" w:author="Eelis Peltola" w:date="2018-10-29T09:26:00Z">
              <w:rPr/>
            </w:rPrChange>
          </w:rPr>
          <w:t>rostopic</w:t>
        </w:r>
        <w:proofErr w:type="spellEnd"/>
        <w:r>
          <w:rPr>
            <w:b/>
            <w:rPrChange w:id="53" w:author="Eelis Peltola" w:date="2018-10-29T09:26:00Z">
              <w:rPr/>
            </w:rPrChange>
          </w:rPr>
          <w:t xml:space="preserve"> echo /</w:t>
        </w:r>
        <w:proofErr w:type="spellStart"/>
        <w:r>
          <w:rPr>
            <w:b/>
            <w:rPrChange w:id="54" w:author="Eelis Peltola" w:date="2018-10-29T09:26:00Z">
              <w:rPr/>
            </w:rPrChange>
          </w:rPr>
          <w:t>cmd_vel</w:t>
        </w:r>
        <w:proofErr w:type="spellEnd"/>
        <w:r>
          <w:rPr>
            <w:b/>
            <w:rPrChange w:id="55" w:author="Eelis Peltola" w:date="2018-10-29T09:26:00Z">
              <w:rPr/>
            </w:rPrChange>
          </w:rPr>
          <w:t xml:space="preserve"> </w:t>
        </w:r>
        <w:r>
          <w:t>will show you the cartesian linear and angular velocities – move the robot from the browser in manual mode to see changes in velocity</w:t>
        </w:r>
      </w:ins>
    </w:p>
    <w:p w14:paraId="021BEF9A" w14:textId="77777777" w:rsidR="00594A8C" w:rsidRPr="007F08EB" w:rsidRDefault="00594A8C">
      <w:pPr>
        <w:numPr>
          <w:ilvl w:val="0"/>
          <w:numId w:val="5"/>
        </w:numPr>
        <w:spacing w:after="0"/>
        <w:contextualSpacing/>
        <w:rPr>
          <w:color w:val="000000"/>
          <w:rPrChange w:id="56" w:author="Eelis Peltola" w:date="2018-10-29T09:26:00Z">
            <w:rPr/>
          </w:rPrChange>
        </w:rPr>
        <w:pPrChange w:id="57" w:author="Eelis Peltola" w:date="2018-10-29T09:26:00Z">
          <w:pPr/>
        </w:pPrChange>
      </w:pPr>
      <w:ins w:id="58" w:author="Eelis Peltola" w:date="2018-10-29T09:26:00Z">
        <w:r>
          <w:t xml:space="preserve">Publish with a rate of </w:t>
        </w:r>
        <w:r>
          <w:rPr>
            <w:b/>
            <w:rPrChange w:id="59" w:author="Eelis Peltola" w:date="2018-10-29T09:26:00Z">
              <w:rPr/>
            </w:rPrChange>
          </w:rPr>
          <w:t>at least 11 Hz</w:t>
        </w:r>
        <w:r>
          <w:t xml:space="preserve">, which is </w:t>
        </w:r>
        <w:proofErr w:type="spellStart"/>
        <w:r>
          <w:t>MiR’s</w:t>
        </w:r>
        <w:proofErr w:type="spellEnd"/>
        <w:r>
          <w:t xml:space="preserve"> “refresh rate”</w:t>
        </w:r>
      </w:ins>
    </w:p>
    <w:p w14:paraId="04C38572" w14:textId="77777777" w:rsidR="00594A8C" w:rsidRPr="007F08EB" w:rsidRDefault="00594A8C">
      <w:pPr>
        <w:numPr>
          <w:ilvl w:val="0"/>
          <w:numId w:val="5"/>
        </w:numPr>
        <w:spacing w:after="0"/>
        <w:contextualSpacing/>
        <w:rPr>
          <w:color w:val="000000"/>
          <w:rPrChange w:id="60" w:author="Eelis Peltola" w:date="2018-10-29T09:26:00Z">
            <w:rPr/>
          </w:rPrChange>
        </w:rPr>
        <w:pPrChange w:id="61" w:author="Eelis Peltola" w:date="2018-10-29T09:26:00Z">
          <w:pPr/>
        </w:pPrChange>
      </w:pPr>
      <w:ins w:id="62" w:author="Eelis Peltola" w:date="2018-10-29T09:26:00Z">
        <w:r>
          <w:t xml:space="preserve">Move forward and back with </w:t>
        </w:r>
        <w:proofErr w:type="spellStart"/>
        <w:r>
          <w:rPr>
            <w:b/>
            <w:rPrChange w:id="63" w:author="Eelis Peltola" w:date="2018-10-29T09:26:00Z">
              <w:rPr/>
            </w:rPrChange>
          </w:rPr>
          <w:t>x</w:t>
        </w:r>
        <w:r>
          <w:rPr>
            <w:b/>
            <w:vertAlign w:val="subscript"/>
            <w:rPrChange w:id="64" w:author="Eelis Peltola" w:date="2018-10-29T09:26:00Z">
              <w:rPr/>
            </w:rPrChange>
          </w:rPr>
          <w:t>lin</w:t>
        </w:r>
        <w:proofErr w:type="spellEnd"/>
        <w:r>
          <w:t xml:space="preserve">, turn with </w:t>
        </w:r>
        <w:proofErr w:type="spellStart"/>
        <w:r>
          <w:rPr>
            <w:b/>
            <w:rPrChange w:id="65" w:author="Eelis Peltola" w:date="2018-10-29T09:26:00Z">
              <w:rPr/>
            </w:rPrChange>
          </w:rPr>
          <w:t>z</w:t>
        </w:r>
        <w:r>
          <w:rPr>
            <w:b/>
            <w:vertAlign w:val="subscript"/>
            <w:rPrChange w:id="66" w:author="Eelis Peltola" w:date="2018-10-29T09:26:00Z">
              <w:rPr/>
            </w:rPrChange>
          </w:rPr>
          <w:t>an</w:t>
        </w:r>
        <w:r>
          <w:rPr>
            <w:vertAlign w:val="subscript"/>
            <w:rPrChange w:id="67" w:author="Eelis Peltola" w:date="2018-10-29T09:26:00Z">
              <w:rPr/>
            </w:rPrChange>
          </w:rPr>
          <w:t>g</w:t>
        </w:r>
        <w:proofErr w:type="spellEnd"/>
        <w:r>
          <w:t>. We have tried x= +- 0.05 and z = +- 1.2 at maximum, 0.1 seems like a reasonable, slow speed for both</w:t>
        </w:r>
      </w:ins>
    </w:p>
    <w:p w14:paraId="5BE3171E" w14:textId="77777777" w:rsidR="00594A8C" w:rsidRPr="007F08EB" w:rsidRDefault="00594A8C">
      <w:pPr>
        <w:numPr>
          <w:ilvl w:val="0"/>
          <w:numId w:val="5"/>
        </w:numPr>
        <w:contextualSpacing/>
        <w:rPr>
          <w:color w:val="000000"/>
          <w:rPrChange w:id="68" w:author="Eelis Peltola" w:date="2018-10-29T09:26:00Z">
            <w:rPr/>
          </w:rPrChange>
        </w:rPr>
        <w:pPrChange w:id="69" w:author="Eelis Peltola" w:date="2018-10-29T09:26:00Z">
          <w:pPr/>
        </w:pPrChange>
      </w:pPr>
      <w:ins w:id="70" w:author="Eelis Peltola" w:date="2018-10-29T09:26:00Z">
        <w:r>
          <w:t xml:space="preserve">Turn off manual control in the browser when publishing with </w:t>
        </w:r>
        <w:proofErr w:type="spellStart"/>
        <w:r>
          <w:t>cmd_vel</w:t>
        </w:r>
        <w:proofErr w:type="spellEnd"/>
        <w:r>
          <w:t>. The browser sends 0 the whole time if it is on, resulting in jerky motion</w:t>
        </w:r>
      </w:ins>
    </w:p>
    <w:p w14:paraId="31FACD48" w14:textId="77777777" w:rsidR="00594A8C" w:rsidRDefault="00594A8C" w:rsidP="00594A8C">
      <w:pPr>
        <w:numPr>
          <w:ilvl w:val="0"/>
          <w:numId w:val="5"/>
        </w:numPr>
        <w:rPr>
          <w:del w:id="71" w:author="Eelis Peltola" w:date="2018-10-29T09:26:00Z"/>
        </w:rPr>
      </w:pPr>
    </w:p>
    <w:p w14:paraId="7DA20337" w14:textId="77777777" w:rsidR="00594A8C" w:rsidRPr="006C542C" w:rsidRDefault="00594A8C" w:rsidP="00594A8C">
      <w:pPr>
        <w:numPr>
          <w:ilvl w:val="0"/>
          <w:numId w:val="5"/>
        </w:numPr>
        <w:contextualSpacing/>
        <w:rPr>
          <w:color w:val="000000"/>
        </w:rPr>
      </w:pPr>
      <w:r>
        <w:t xml:space="preserve">Before </w:t>
      </w:r>
      <w:ins w:id="72" w:author="Eelis Peltola" w:date="2018-10-29T09:26:00Z">
        <w:r>
          <w:t xml:space="preserve">publishing </w:t>
        </w:r>
      </w:ins>
      <w:del w:id="73" w:author="Eelis Peltola" w:date="2018-10-29T09:26:00Z">
        <w:r>
          <w:delText xml:space="preserve">ing </w:delText>
        </w:r>
      </w:del>
      <w:r>
        <w:t xml:space="preserve">this command, be sure that you can move the robot without </w:t>
      </w:r>
      <w:ins w:id="74" w:author="Eelis Peltola" w:date="2018-10-29T09:26:00Z">
        <w:r>
          <w:t xml:space="preserve">danger of </w:t>
        </w:r>
      </w:ins>
      <w:del w:id="75" w:author="Eelis Peltola" w:date="2018-10-29T09:26:00Z">
        <w:r>
          <w:delText xml:space="preserve">involves </w:delText>
        </w:r>
      </w:del>
      <w:r>
        <w:t>collision</w:t>
      </w:r>
      <w:ins w:id="76" w:author="Eelis Peltola" w:date="2018-10-29T09:26:00Z">
        <w:r>
          <w:t>!</w:t>
        </w:r>
      </w:ins>
    </w:p>
    <w:p w14:paraId="4B6260CC" w14:textId="77777777" w:rsidR="00594A8C" w:rsidRDefault="00594A8C" w:rsidP="00594A8C">
      <w:pPr>
        <w:numPr>
          <w:ilvl w:val="0"/>
          <w:numId w:val="5"/>
        </w:numPr>
        <w:contextualSpacing/>
        <w:rPr>
          <w:color w:val="000000"/>
        </w:rPr>
      </w:pPr>
      <w:proofErr w:type="spellStart"/>
      <w:r w:rsidRPr="006C542C">
        <w:rPr>
          <w:color w:val="000000"/>
        </w:rPr>
        <w:t>rostopic</w:t>
      </w:r>
      <w:proofErr w:type="spellEnd"/>
      <w:r w:rsidRPr="006C542C">
        <w:rPr>
          <w:color w:val="000000"/>
        </w:rPr>
        <w:t xml:space="preserve"> pub /</w:t>
      </w:r>
      <w:proofErr w:type="spellStart"/>
      <w:r w:rsidRPr="006C542C">
        <w:rPr>
          <w:color w:val="000000"/>
        </w:rPr>
        <w:t>cmd_vel</w:t>
      </w:r>
      <w:proofErr w:type="spellEnd"/>
      <w:r w:rsidRPr="006C542C">
        <w:rPr>
          <w:color w:val="000000"/>
        </w:rPr>
        <w:t xml:space="preserve"> </w:t>
      </w:r>
      <w:proofErr w:type="spellStart"/>
      <w:r w:rsidRPr="006C542C">
        <w:rPr>
          <w:color w:val="000000"/>
        </w:rPr>
        <w:t>geometry_msgs</w:t>
      </w:r>
      <w:proofErr w:type="spellEnd"/>
      <w:r w:rsidRPr="006C542C">
        <w:rPr>
          <w:color w:val="000000"/>
        </w:rPr>
        <w:t>/Twist -r 11 -- '[1,0,0]' '[0,0,0</w:t>
      </w:r>
      <w:r>
        <w:rPr>
          <w:color w:val="000000"/>
        </w:rPr>
        <w:t>.1</w:t>
      </w:r>
      <w:r w:rsidRPr="006C542C">
        <w:rPr>
          <w:color w:val="000000"/>
        </w:rPr>
        <w:t>]'</w:t>
      </w:r>
    </w:p>
    <w:p w14:paraId="182849DA" w14:textId="77777777" w:rsidR="00594A8C" w:rsidRPr="007F08EB" w:rsidRDefault="00594A8C" w:rsidP="00594A8C">
      <w:pPr>
        <w:numPr>
          <w:ilvl w:val="1"/>
          <w:numId w:val="5"/>
        </w:numPr>
        <w:contextualSpacing/>
        <w:rPr>
          <w:color w:val="000000"/>
          <w:rPrChange w:id="77" w:author="Eelis Peltola" w:date="2018-10-29T09:26:00Z">
            <w:rPr/>
          </w:rPrChange>
        </w:rPr>
      </w:pPr>
      <w:r>
        <w:rPr>
          <w:color w:val="000000"/>
        </w:rPr>
        <w:t xml:space="preserve">Only effective X and </w:t>
      </w:r>
      <w:proofErr w:type="spellStart"/>
      <w:r>
        <w:rPr>
          <w:color w:val="000000"/>
        </w:rPr>
        <w:t>W_z</w:t>
      </w:r>
      <w:proofErr w:type="spellEnd"/>
    </w:p>
    <w:p w14:paraId="5CA5FE92" w14:textId="77777777" w:rsidR="00594A8C" w:rsidRDefault="00594A8C" w:rsidP="00594A8C">
      <w:pPr>
        <w:pStyle w:val="Heading2"/>
        <w:numPr>
          <w:ilvl w:val="1"/>
          <w:numId w:val="13"/>
        </w:numPr>
        <w:rPr>
          <w:ins w:id="78" w:author="Eelis Peltola" w:date="2018-10-29T09:26:00Z"/>
        </w:rPr>
      </w:pPr>
      <w:r>
        <w:lastRenderedPageBreak/>
        <w:t>Install</w:t>
      </w:r>
    </w:p>
    <w:p w14:paraId="672400BA" w14:textId="77777777" w:rsidR="00594A8C" w:rsidRDefault="00594A8C" w:rsidP="00594A8C">
      <w:pPr>
        <w:rPr>
          <w:ins w:id="79" w:author="Eelis Peltola" w:date="2018-10-29T09:26:00Z"/>
        </w:rPr>
      </w:pPr>
      <w:ins w:id="80" w:author="Eelis Peltola" w:date="2018-10-29T09:26:00Z">
        <w:r>
          <w:t xml:space="preserve">Install </w:t>
        </w:r>
        <w:proofErr w:type="spellStart"/>
        <w:r>
          <w:t>rqt</w:t>
        </w:r>
        <w:proofErr w:type="spellEnd"/>
        <w:r>
          <w:t xml:space="preserve"> </w:t>
        </w:r>
        <w:proofErr w:type="spellStart"/>
        <w:r>
          <w:t>ez</w:t>
        </w:r>
        <w:proofErr w:type="spellEnd"/>
        <w:r>
          <w:t xml:space="preserve"> publisher in the terminal with </w:t>
        </w:r>
        <w:proofErr w:type="spellStart"/>
        <w:r>
          <w:rPr>
            <w:b/>
            <w:rPrChange w:id="81" w:author="Eelis Peltola" w:date="2018-10-29T09:26:00Z">
              <w:rPr/>
            </w:rPrChange>
          </w:rPr>
          <w:t>sudo</w:t>
        </w:r>
        <w:proofErr w:type="spellEnd"/>
        <w:r>
          <w:rPr>
            <w:b/>
            <w:rPrChange w:id="82" w:author="Eelis Peltola" w:date="2018-10-29T09:26:00Z">
              <w:rPr/>
            </w:rPrChange>
          </w:rPr>
          <w:t xml:space="preserve"> apt-get install </w:t>
        </w:r>
        <w:proofErr w:type="spellStart"/>
        <w:r>
          <w:rPr>
            <w:b/>
            <w:rPrChange w:id="83" w:author="Eelis Peltola" w:date="2018-10-29T09:26:00Z">
              <w:rPr/>
            </w:rPrChange>
          </w:rPr>
          <w:t>ros</w:t>
        </w:r>
        <w:proofErr w:type="spellEnd"/>
        <w:r>
          <w:rPr>
            <w:b/>
            <w:rPrChange w:id="84" w:author="Eelis Peltola" w:date="2018-10-29T09:26:00Z">
              <w:rPr/>
            </w:rPrChange>
          </w:rPr>
          <w:t>-kinetic-</w:t>
        </w:r>
        <w:proofErr w:type="spellStart"/>
        <w:r>
          <w:rPr>
            <w:b/>
            <w:rPrChange w:id="85" w:author="Eelis Peltola" w:date="2018-10-29T09:26:00Z">
              <w:rPr/>
            </w:rPrChange>
          </w:rPr>
          <w:t>rqt</w:t>
        </w:r>
        <w:proofErr w:type="spellEnd"/>
        <w:r>
          <w:rPr>
            <w:b/>
            <w:rPrChange w:id="86" w:author="Eelis Peltola" w:date="2018-10-29T09:26:00Z">
              <w:rPr/>
            </w:rPrChange>
          </w:rPr>
          <w:t>-</w:t>
        </w:r>
        <w:proofErr w:type="spellStart"/>
        <w:r>
          <w:rPr>
            <w:b/>
            <w:rPrChange w:id="87" w:author="Eelis Peltola" w:date="2018-10-29T09:26:00Z">
              <w:rPr/>
            </w:rPrChange>
          </w:rPr>
          <w:t>ez</w:t>
        </w:r>
        <w:proofErr w:type="spellEnd"/>
        <w:r>
          <w:rPr>
            <w:b/>
            <w:rPrChange w:id="88" w:author="Eelis Peltola" w:date="2018-10-29T09:26:00Z">
              <w:rPr/>
            </w:rPrChange>
          </w:rPr>
          <w:t>-publisher</w:t>
        </w:r>
      </w:ins>
    </w:p>
    <w:p w14:paraId="6B3CC9AB" w14:textId="77777777" w:rsidR="00594A8C" w:rsidRPr="007F08EB" w:rsidRDefault="00594A8C">
      <w:pPr>
        <w:numPr>
          <w:ilvl w:val="0"/>
          <w:numId w:val="3"/>
        </w:numPr>
        <w:spacing w:after="0"/>
        <w:contextualSpacing/>
        <w:rPr>
          <w:color w:val="000000"/>
          <w:rPrChange w:id="89" w:author="Eemeli Anttila" w:date="2018-10-29T09:26:00Z">
            <w:rPr/>
          </w:rPrChange>
        </w:rPr>
        <w:pPrChange w:id="90" w:author="Eemeli Anttila" w:date="2018-10-29T09:26:00Z">
          <w:pPr/>
        </w:pPrChange>
      </w:pPr>
      <w:ins w:id="91" w:author="Eelis Peltola" w:date="2018-10-29T09:26:00Z">
        <w:r>
          <w:t>Allows for simple publishing</w:t>
        </w:r>
      </w:ins>
    </w:p>
    <w:p w14:paraId="161186C1" w14:textId="77777777" w:rsidR="00594A8C" w:rsidRPr="007F08EB" w:rsidRDefault="00594A8C">
      <w:pPr>
        <w:numPr>
          <w:ilvl w:val="0"/>
          <w:numId w:val="3"/>
        </w:numPr>
        <w:spacing w:after="0"/>
        <w:contextualSpacing/>
        <w:rPr>
          <w:color w:val="000000"/>
          <w:rPrChange w:id="92" w:author="Eelis Peltola" w:date="2018-10-29T09:26:00Z">
            <w:rPr/>
          </w:rPrChange>
        </w:rPr>
        <w:pPrChange w:id="93" w:author="Eelis Peltola" w:date="2018-10-29T09:26:00Z">
          <w:pPr/>
        </w:pPrChange>
      </w:pPr>
      <w:ins w:id="94" w:author="Eelis Peltola" w:date="2018-10-29T09:26:00Z">
        <w:r>
          <w:t xml:space="preserve">After installing, launch the GUI with command </w:t>
        </w:r>
        <w:proofErr w:type="spellStart"/>
        <w:r>
          <w:rPr>
            <w:b/>
            <w:rPrChange w:id="95" w:author="Eelis Peltola" w:date="2018-10-29T09:26:00Z">
              <w:rPr/>
            </w:rPrChange>
          </w:rPr>
          <w:t>rqt</w:t>
        </w:r>
      </w:ins>
      <w:proofErr w:type="spellEnd"/>
    </w:p>
    <w:p w14:paraId="396B67AA" w14:textId="77777777" w:rsidR="00594A8C" w:rsidRPr="007F08EB" w:rsidRDefault="00594A8C">
      <w:pPr>
        <w:numPr>
          <w:ilvl w:val="0"/>
          <w:numId w:val="3"/>
        </w:numPr>
        <w:contextualSpacing/>
        <w:rPr>
          <w:color w:val="000000"/>
          <w:rPrChange w:id="96" w:author="Eemeli Anttila" w:date="2018-10-29T09:26:00Z">
            <w:rPr/>
          </w:rPrChange>
        </w:rPr>
        <w:pPrChange w:id="97" w:author="Eemeli Anttila" w:date="2018-10-29T09:26:00Z">
          <w:pPr/>
        </w:pPrChange>
      </w:pPr>
      <w:ins w:id="98" w:author="Eelis Peltola" w:date="2018-10-29T09:26:00Z">
        <w:r>
          <w:t>The publisher is found in plugins-&gt;topics-&gt;message publisher</w:t>
        </w:r>
      </w:ins>
    </w:p>
    <w:p w14:paraId="6874BE85" w14:textId="77777777" w:rsidR="00594A8C" w:rsidRDefault="00594A8C" w:rsidP="00594A8C">
      <w:pPr>
        <w:pStyle w:val="Heading2"/>
        <w:numPr>
          <w:ilvl w:val="1"/>
          <w:numId w:val="13"/>
        </w:numPr>
      </w:pPr>
      <w:r>
        <w:t>Publish information</w:t>
      </w:r>
      <w:del w:id="99" w:author="Eelis Peltola" w:date="2018-10-29T09:26:00Z">
        <w:r>
          <w:delText>s</w:delText>
        </w:r>
      </w:del>
    </w:p>
    <w:p w14:paraId="61BDE562" w14:textId="77777777" w:rsidR="00594A8C" w:rsidRDefault="00594A8C" w:rsidP="00594A8C">
      <w:pPr>
        <w:rPr>
          <w:ins w:id="100" w:author="Eemeli Anttila" w:date="2018-10-29T09:26:00Z"/>
          <w:b/>
        </w:rPr>
      </w:pPr>
      <w:r>
        <w:t xml:space="preserve">The command for testing the status of the publisher is </w:t>
      </w:r>
      <w:proofErr w:type="spellStart"/>
      <w:r>
        <w:rPr>
          <w:b/>
        </w:rPr>
        <w:t>rostopic</w:t>
      </w:r>
      <w:proofErr w:type="spellEnd"/>
      <w:r>
        <w:rPr>
          <w:b/>
        </w:rPr>
        <w:t xml:space="preserve"> info /</w:t>
      </w:r>
      <w:proofErr w:type="spellStart"/>
      <w:r>
        <w:rPr>
          <w:b/>
        </w:rPr>
        <w:t>cmd_vel</w:t>
      </w:r>
      <w:proofErr w:type="spellEnd"/>
    </w:p>
    <w:p w14:paraId="4D15BE1D" w14:textId="77777777" w:rsidR="00594A8C" w:rsidRPr="007F08EB" w:rsidRDefault="00594A8C">
      <w:pPr>
        <w:pStyle w:val="Heading2"/>
        <w:numPr>
          <w:ilvl w:val="1"/>
          <w:numId w:val="13"/>
        </w:numPr>
        <w:rPr>
          <w:rFonts w:ascii="Arial" w:eastAsia="Arial" w:hAnsi="Arial" w:cs="Arial"/>
          <w:color w:val="000000"/>
          <w:rPrChange w:id="101" w:author="Eemeli Anttila" w:date="2018-10-29T09:26:00Z">
            <w:rPr/>
          </w:rPrChange>
        </w:rPr>
        <w:pPrChange w:id="102" w:author="Eemeli Anttila" w:date="2018-10-29T09:26:00Z">
          <w:pPr/>
        </w:pPrChange>
      </w:pPr>
      <w:proofErr w:type="spellStart"/>
      <w:ins w:id="103" w:author="Eemeli Anttila" w:date="2018-10-29T09:26:00Z">
        <w:r>
          <w:t>Realsense</w:t>
        </w:r>
        <w:proofErr w:type="spellEnd"/>
        <w:r>
          <w:t xml:space="preserve"> camera</w:t>
        </w:r>
      </w:ins>
    </w:p>
    <w:p w14:paraId="562B2C62" w14:textId="77777777" w:rsidR="00594A8C" w:rsidRPr="007F08EB" w:rsidRDefault="00594A8C">
      <w:pPr>
        <w:spacing w:after="0"/>
        <w:ind w:left="720" w:hanging="720"/>
        <w:contextualSpacing/>
        <w:rPr>
          <w:ins w:id="104" w:author="Eemeli Anttila" w:date="2018-10-29T09:26:00Z"/>
          <w:color w:val="000000"/>
          <w:rPrChange w:id="105" w:author="Eemeli Anttila" w:date="2018-10-29T09:26:00Z">
            <w:rPr>
              <w:ins w:id="106" w:author="Eemeli Anttila" w:date="2018-10-29T09:26:00Z"/>
            </w:rPr>
          </w:rPrChange>
        </w:rPr>
        <w:pPrChange w:id="107" w:author="Eemeli Anttila" w:date="2018-10-29T09:26:00Z">
          <w:pPr/>
        </w:pPrChange>
      </w:pPr>
      <w:ins w:id="108" w:author="Eemeli Anttila" w:date="2018-10-29T09:26:00Z">
        <w:r>
          <w:fldChar w:fldCharType="begin"/>
        </w:r>
        <w:r>
          <w:instrText>HYPERLINK "https://github.com/intel-ros/realsense"</w:instrText>
        </w:r>
        <w:r>
          <w:fldChar w:fldCharType="separate"/>
        </w:r>
        <w:r>
          <w:rPr>
            <w:color w:val="0563C1"/>
            <w:u w:val="single"/>
          </w:rPr>
          <w:t>https://github.com/intel-ros/realsense</w:t>
        </w:r>
        <w:r>
          <w:fldChar w:fldCharType="end"/>
        </w:r>
      </w:ins>
    </w:p>
    <w:p w14:paraId="5152A13D" w14:textId="77777777" w:rsidR="00594A8C" w:rsidRPr="007F08EB" w:rsidRDefault="00594A8C">
      <w:pPr>
        <w:spacing w:after="0"/>
        <w:ind w:left="720" w:hanging="720"/>
        <w:contextualSpacing/>
        <w:rPr>
          <w:ins w:id="109" w:author="Eemeli Anttila" w:date="2018-10-29T09:26:00Z"/>
          <w:color w:val="000000"/>
          <w:rPrChange w:id="110" w:author="Eemeli Anttila" w:date="2018-10-29T09:26:00Z">
            <w:rPr>
              <w:ins w:id="111" w:author="Eemeli Anttila" w:date="2018-10-29T09:26:00Z"/>
            </w:rPr>
          </w:rPrChange>
        </w:rPr>
        <w:pPrChange w:id="112" w:author="Eemeli Anttila" w:date="2018-10-29T09:26:00Z">
          <w:pPr/>
        </w:pPrChange>
      </w:pPr>
      <w:ins w:id="113" w:author="Eemeli Anttila" w:date="2018-10-29T09:26:00Z">
        <w:r>
          <w:fldChar w:fldCharType="begin"/>
        </w:r>
        <w:r>
          <w:instrText>HYPERLINK "http://wiki.ros.org/RealSense"</w:instrText>
        </w:r>
        <w:r>
          <w:fldChar w:fldCharType="separate"/>
        </w:r>
        <w:r>
          <w:rPr>
            <w:color w:val="0563C1"/>
            <w:u w:val="single"/>
          </w:rPr>
          <w:t>http://wiki.ros.org/RealSense</w:t>
        </w:r>
        <w:r>
          <w:fldChar w:fldCharType="end"/>
        </w:r>
      </w:ins>
    </w:p>
    <w:p w14:paraId="6A0081BE" w14:textId="77777777" w:rsidR="00594A8C" w:rsidRPr="007F08EB" w:rsidRDefault="00594A8C">
      <w:pPr>
        <w:numPr>
          <w:ilvl w:val="0"/>
          <w:numId w:val="2"/>
        </w:numPr>
        <w:contextualSpacing/>
        <w:rPr>
          <w:ins w:id="114" w:author="Eemeli Anttila" w:date="2018-10-29T09:26:00Z"/>
          <w:color w:val="000000"/>
          <w:rPrChange w:id="115" w:author="Eemeli Anttila" w:date="2018-10-29T09:26:00Z">
            <w:rPr>
              <w:ins w:id="116" w:author="Eemeli Anttila" w:date="2018-10-29T09:26:00Z"/>
            </w:rPr>
          </w:rPrChange>
        </w:rPr>
        <w:pPrChange w:id="117" w:author="Eemeli Anttila" w:date="2018-10-29T09:26:00Z">
          <w:pPr/>
        </w:pPrChange>
      </w:pPr>
      <w:ins w:id="118" w:author="Eemeli Anttila" w:date="2018-10-29T09:26:00Z">
        <w:r>
          <w:t xml:space="preserve">ROS </w:t>
        </w:r>
        <w:proofErr w:type="spellStart"/>
        <w:r>
          <w:t>rqt_graph</w:t>
        </w:r>
        <w:proofErr w:type="spellEnd"/>
        <w:r>
          <w:t xml:space="preserve"> image: move_base_node.png</w:t>
        </w:r>
      </w:ins>
    </w:p>
    <w:p w14:paraId="307E3509" w14:textId="77777777" w:rsidR="00594A8C" w:rsidRDefault="00594A8C" w:rsidP="00594A8C">
      <w:ins w:id="119" w:author="Eemeli Anttila" w:date="2018-10-29T09:26:00Z">
        <w:r>
          <w:t>15.10.:</w:t>
        </w:r>
      </w:ins>
    </w:p>
    <w:p w14:paraId="74C55A08" w14:textId="77777777" w:rsidR="00594A8C" w:rsidRPr="007F08EB" w:rsidRDefault="00594A8C">
      <w:pPr>
        <w:numPr>
          <w:ilvl w:val="0"/>
          <w:numId w:val="7"/>
        </w:numPr>
        <w:spacing w:after="0"/>
        <w:contextualSpacing/>
        <w:rPr>
          <w:color w:val="000000"/>
          <w:rPrChange w:id="120" w:author="Eemeli Anttila" w:date="2018-10-29T09:26:00Z">
            <w:rPr/>
          </w:rPrChange>
        </w:rPr>
        <w:pPrChange w:id="121" w:author="Eemeli Anttila" w:date="2018-10-29T09:26:00Z">
          <w:pPr/>
        </w:pPrChange>
      </w:pPr>
      <w:ins w:id="122" w:author="Eemeli Anttila" w:date="2018-10-29T09:26:00Z">
        <w:r>
          <w:t>All camera topics include message of type “PointCloud2”</w:t>
        </w:r>
      </w:ins>
    </w:p>
    <w:p w14:paraId="521BD4D9" w14:textId="77777777" w:rsidR="00594A8C" w:rsidRPr="007F08EB" w:rsidRDefault="00594A8C">
      <w:pPr>
        <w:numPr>
          <w:ilvl w:val="0"/>
          <w:numId w:val="7"/>
        </w:numPr>
        <w:spacing w:after="0"/>
        <w:contextualSpacing/>
        <w:rPr>
          <w:ins w:id="123" w:author="Eemeli Anttila" w:date="2018-10-29T09:26:00Z"/>
          <w:color w:val="000000"/>
          <w:rPrChange w:id="124" w:author="Eemeli Anttila" w:date="2018-10-29T09:26:00Z">
            <w:rPr>
              <w:ins w:id="125" w:author="Eemeli Anttila" w:date="2018-10-29T09:26:00Z"/>
            </w:rPr>
          </w:rPrChange>
        </w:rPr>
        <w:pPrChange w:id="126" w:author="Eemeli Anttila" w:date="2018-10-29T09:26:00Z">
          <w:pPr/>
        </w:pPrChange>
      </w:pPr>
      <w:ins w:id="127" w:author="Eemeli Anttila" w:date="2018-10-29T09:26:00Z">
        <w:r>
          <w:t xml:space="preserve">There are topics for “obstacles” and “background” for both top and floor cameras, and topic “floor” for </w:t>
        </w:r>
        <w:proofErr w:type="spellStart"/>
        <w:r>
          <w:t>camera_floor</w:t>
        </w:r>
        <w:proofErr w:type="spellEnd"/>
      </w:ins>
    </w:p>
    <w:p w14:paraId="10C1710F" w14:textId="77777777" w:rsidR="00594A8C" w:rsidRPr="007F08EB" w:rsidRDefault="00594A8C">
      <w:pPr>
        <w:spacing w:after="0"/>
        <w:ind w:left="720" w:hanging="720"/>
        <w:contextualSpacing/>
        <w:rPr>
          <w:ins w:id="128" w:author="Eemeli Anttila" w:date="2018-10-29T09:26:00Z"/>
          <w:color w:val="000000"/>
          <w:rPrChange w:id="129" w:author="Eemeli Anttila" w:date="2018-10-29T09:26:00Z">
            <w:rPr>
              <w:ins w:id="130" w:author="Eemeli Anttila" w:date="2018-10-29T09:26:00Z"/>
            </w:rPr>
          </w:rPrChange>
        </w:rPr>
        <w:pPrChange w:id="131" w:author="Eemeli Anttila" w:date="2018-10-29T09:26:00Z">
          <w:pPr/>
        </w:pPrChange>
      </w:pPr>
      <w:ins w:id="132" w:author="Eemeli Anttila" w:date="2018-10-29T09:26:00Z">
        <w:r>
          <w:rPr>
            <w:noProof/>
          </w:rPr>
          <w:drawing>
            <wp:inline distT="0" distB="0" distL="0" distR="0" wp14:anchorId="05F26FE6" wp14:editId="40BB733E">
              <wp:extent cx="2552700" cy="904875"/>
              <wp:effectExtent l="0" t="0" r="0" b="0"/>
              <wp:docPr id="4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52700" cy="9048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14:paraId="610A97F7" w14:textId="77777777" w:rsidR="00594A8C" w:rsidRPr="007F08EB" w:rsidRDefault="00594A8C">
      <w:pPr>
        <w:numPr>
          <w:ilvl w:val="0"/>
          <w:numId w:val="12"/>
        </w:numPr>
        <w:contextualSpacing/>
        <w:rPr>
          <w:color w:val="000000"/>
          <w:rPrChange w:id="133" w:author="Eelis Peltola" w:date="2018-10-29T09:26:00Z">
            <w:rPr/>
          </w:rPrChange>
        </w:rPr>
        <w:pPrChange w:id="134" w:author="Eelis Peltola" w:date="2018-10-29T09:26:00Z">
          <w:pPr/>
        </w:pPrChange>
      </w:pPr>
      <w:ins w:id="135" w:author="Eelis Peltola" w:date="2018-10-29T09:26:00Z">
        <w:r>
          <w:rPr>
            <w:b/>
            <w:rPrChange w:id="136" w:author="Eelis Peltola" w:date="2018-10-29T09:26:00Z">
              <w:rPr/>
            </w:rPrChange>
          </w:rPr>
          <w:t>17.10:</w:t>
        </w:r>
        <w:r>
          <w:t xml:space="preserve">  Camera depth range is +20cm to +</w:t>
        </w:r>
        <w:proofErr w:type="gramStart"/>
        <w:r>
          <w:t>10m, but</w:t>
        </w:r>
        <w:proofErr w:type="gramEnd"/>
        <w:r>
          <w:t xml:space="preserve"> seems to end at about 3m in the lab.</w:t>
        </w:r>
      </w:ins>
    </w:p>
    <w:p w14:paraId="6E74CC46" w14:textId="77777777" w:rsidR="00594A8C" w:rsidRPr="007F08EB" w:rsidRDefault="00594A8C">
      <w:pPr>
        <w:pStyle w:val="Heading2"/>
        <w:numPr>
          <w:ilvl w:val="1"/>
          <w:numId w:val="13"/>
        </w:numPr>
        <w:rPr>
          <w:rFonts w:ascii="Arial" w:eastAsia="Arial" w:hAnsi="Arial" w:cs="Arial"/>
          <w:color w:val="000000"/>
          <w:rPrChange w:id="137" w:author="Eemeli Anttila" w:date="2018-10-29T09:26:00Z">
            <w:rPr/>
          </w:rPrChange>
        </w:rPr>
        <w:pPrChange w:id="138" w:author="Eemeli Anttila" w:date="2018-10-29T09:26:00Z">
          <w:pPr/>
        </w:pPrChange>
      </w:pPr>
      <w:ins w:id="139" w:author="Eemeli Anttila" w:date="2018-10-29T09:26:00Z">
        <w:r>
          <w:t>Laser scanner</w:t>
        </w:r>
      </w:ins>
    </w:p>
    <w:p w14:paraId="11CD88B4" w14:textId="77777777" w:rsidR="00594A8C" w:rsidRPr="007F08EB" w:rsidRDefault="00594A8C">
      <w:pPr>
        <w:numPr>
          <w:ilvl w:val="0"/>
          <w:numId w:val="7"/>
        </w:numPr>
        <w:spacing w:after="0"/>
        <w:contextualSpacing/>
        <w:rPr>
          <w:color w:val="000000"/>
          <w:rPrChange w:id="140" w:author="Eemeli Anttila" w:date="2018-10-29T09:26:00Z">
            <w:rPr/>
          </w:rPrChange>
        </w:rPr>
        <w:pPrChange w:id="141" w:author="Eemeli Anttila" w:date="2018-10-29T09:26:00Z">
          <w:pPr/>
        </w:pPrChange>
      </w:pPr>
      <w:proofErr w:type="gramStart"/>
      <w:ins w:id="142" w:author="Eemeli Anttila" w:date="2018-10-29T09:26:00Z">
        <w:r>
          <w:t>actually</w:t>
        </w:r>
        <w:proofErr w:type="gramEnd"/>
        <w:r>
          <w:t xml:space="preserve"> quite good range and performance (/</w:t>
        </w:r>
        <w:proofErr w:type="spellStart"/>
        <w:r>
          <w:t>b_raw_scan</w:t>
        </w:r>
        <w:proofErr w:type="spellEnd"/>
        <w:r>
          <w:t xml:space="preserve"> in the image)</w:t>
        </w:r>
      </w:ins>
    </w:p>
    <w:p w14:paraId="15020AD4" w14:textId="77777777" w:rsidR="00594A8C" w:rsidRPr="007F08EB" w:rsidRDefault="00594A8C">
      <w:pPr>
        <w:spacing w:after="0"/>
        <w:ind w:left="720" w:hanging="720"/>
        <w:contextualSpacing/>
        <w:rPr>
          <w:ins w:id="143" w:author="Eemeli Anttila" w:date="2018-10-29T09:26:00Z"/>
          <w:color w:val="000000"/>
          <w:rPrChange w:id="144" w:author="Eemeli Anttila" w:date="2018-10-29T09:26:00Z">
            <w:rPr>
              <w:ins w:id="145" w:author="Eemeli Anttila" w:date="2018-10-29T09:26:00Z"/>
            </w:rPr>
          </w:rPrChange>
        </w:rPr>
        <w:pPrChange w:id="146" w:author="Eemeli Anttila" w:date="2018-10-29T09:26:00Z">
          <w:pPr/>
        </w:pPrChange>
      </w:pPr>
      <w:ins w:id="147" w:author="Eemeli Anttila" w:date="2018-10-29T09:26:00Z">
        <w:r>
          <w:rPr>
            <w:noProof/>
          </w:rPr>
          <w:drawing>
            <wp:inline distT="0" distB="0" distL="0" distR="0" wp14:anchorId="79F7D4A1" wp14:editId="33A525F7">
              <wp:extent cx="2809875" cy="1514475"/>
              <wp:effectExtent l="0" t="0" r="0" b="0"/>
              <wp:docPr id="5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9875" cy="15144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14:paraId="0A662BA7" w14:textId="77777777" w:rsidR="00594A8C" w:rsidRPr="007F08EB" w:rsidRDefault="00594A8C">
      <w:pPr>
        <w:ind w:left="720" w:hanging="720"/>
        <w:contextualSpacing/>
        <w:rPr>
          <w:color w:val="000000"/>
          <w:rPrChange w:id="148" w:author="Eemeli Anttila" w:date="2018-10-29T09:26:00Z">
            <w:rPr/>
          </w:rPrChange>
        </w:rPr>
        <w:pPrChange w:id="149" w:author="Eemeli Anttila" w:date="2018-10-29T09:26:00Z">
          <w:pPr/>
        </w:pPrChange>
      </w:pPr>
      <w:bookmarkStart w:id="150" w:name="_gjdgxs" w:colFirst="0" w:colLast="0"/>
      <w:bookmarkEnd w:id="150"/>
      <w:ins w:id="151" w:author="Eemeli Anttila" w:date="2018-10-29T09:26:00Z">
        <w:r>
          <w:t>in the image, the dots in the middle of red area are my legs blocking the view of the wall on the left side of the red area. I was about 3,5 meters from the robot.</w:t>
        </w:r>
      </w:ins>
    </w:p>
    <w:p w14:paraId="0CA567D5" w14:textId="77777777" w:rsidR="00594A8C" w:rsidRPr="007F08EB" w:rsidRDefault="00594A8C">
      <w:pPr>
        <w:pStyle w:val="Heading2"/>
        <w:numPr>
          <w:ilvl w:val="1"/>
          <w:numId w:val="13"/>
        </w:numPr>
        <w:rPr>
          <w:rFonts w:ascii="Arial" w:eastAsia="Arial" w:hAnsi="Arial" w:cs="Arial"/>
          <w:color w:val="000000"/>
          <w:rPrChange w:id="152" w:author="Eemeli Anttila" w:date="2018-10-29T09:26:00Z">
            <w:rPr/>
          </w:rPrChange>
        </w:rPr>
        <w:pPrChange w:id="153" w:author="Eemeli Anttila" w:date="2018-10-29T09:26:00Z">
          <w:pPr/>
        </w:pPrChange>
      </w:pPr>
      <w:ins w:id="154" w:author="Eemeli Anttila" w:date="2018-10-29T09:26:00Z">
        <w:r>
          <w:t>SLAM</w:t>
        </w:r>
      </w:ins>
    </w:p>
    <w:p w14:paraId="408D18C4" w14:textId="77777777" w:rsidR="00594A8C" w:rsidRDefault="00594A8C" w:rsidP="00594A8C">
      <w:pPr>
        <w:rPr>
          <w:ins w:id="155" w:author="Eemeli Anttila" w:date="2018-10-29T09:26:00Z"/>
        </w:rPr>
      </w:pPr>
      <w:ins w:id="156" w:author="Eemeli Anttila" w:date="2018-10-29T09:26:00Z">
        <w:r>
          <w:fldChar w:fldCharType="begin"/>
        </w:r>
        <w:r>
          <w:instrText>HYPERLINK "https://cartographer-mir.readthedocs.io/en/latest/"</w:instrText>
        </w:r>
        <w:r>
          <w:fldChar w:fldCharType="separate"/>
        </w:r>
        <w:r>
          <w:rPr>
            <w:color w:val="0563C1"/>
            <w:u w:val="single"/>
          </w:rPr>
          <w:t>https://cartographer-mir.readthedocs.io/en/latest/</w:t>
        </w:r>
        <w:r>
          <w:fldChar w:fldCharType="end"/>
        </w:r>
      </w:ins>
    </w:p>
    <w:p w14:paraId="7FFBEE7E" w14:textId="77777777" w:rsidR="00594A8C" w:rsidRDefault="00594A8C" w:rsidP="00594A8C">
      <w:ins w:id="157" w:author="Eemeli Anttila" w:date="2018-10-29T09:26:00Z">
        <w:r>
          <w:fldChar w:fldCharType="begin"/>
        </w:r>
        <w:r>
          <w:instrText>HYPERLINK "https://github.com/googlecartographer/cartographer_mir"</w:instrText>
        </w:r>
        <w:r>
          <w:fldChar w:fldCharType="separate"/>
        </w:r>
        <w:r>
          <w:rPr>
            <w:color w:val="0563C1"/>
            <w:u w:val="single"/>
          </w:rPr>
          <w:t>https://github.com/googlecartographer/cartographer_mir</w:t>
        </w:r>
        <w:r>
          <w:fldChar w:fldCharType="end"/>
        </w:r>
      </w:ins>
    </w:p>
    <w:p w14:paraId="7EF94910" w14:textId="77777777" w:rsidR="00594A8C" w:rsidRDefault="00594A8C" w:rsidP="00594A8C"/>
    <w:p w14:paraId="3C74DD3B" w14:textId="77777777" w:rsidR="00594A8C" w:rsidRDefault="00594A8C" w:rsidP="00594A8C"/>
    <w:p w14:paraId="6A57E1FE" w14:textId="77777777" w:rsidR="00594A8C" w:rsidRDefault="00594A8C" w:rsidP="00594A8C">
      <w:pPr>
        <w:rPr>
          <w:ins w:id="158" w:author="Eelis Peltola" w:date="2018-10-29T09:26:00Z"/>
        </w:rPr>
      </w:pPr>
    </w:p>
    <w:p w14:paraId="4885CB01" w14:textId="77777777" w:rsidR="00594A8C" w:rsidRPr="007F08EB" w:rsidRDefault="00594A8C">
      <w:pPr>
        <w:ind w:left="720" w:hanging="720"/>
        <w:contextualSpacing/>
        <w:rPr>
          <w:ins w:id="159" w:author="Eelis Peltola" w:date="2018-10-29T09:26:00Z"/>
          <w:color w:val="000000"/>
          <w:rPrChange w:id="160" w:author="Eelis Peltola" w:date="2018-10-29T09:26:00Z">
            <w:rPr>
              <w:ins w:id="161" w:author="Eelis Peltola" w:date="2018-10-29T09:26:00Z"/>
            </w:rPr>
          </w:rPrChange>
        </w:rPr>
        <w:pPrChange w:id="162" w:author="Eelis Peltola" w:date="2018-10-29T09:26:00Z">
          <w:pPr/>
        </w:pPrChange>
      </w:pPr>
      <w:proofErr w:type="spellStart"/>
      <w:ins w:id="163" w:author="Eelis Peltola" w:date="2018-10-29T09:26:00Z">
        <w:r>
          <w:t>Eelis</w:t>
        </w:r>
        <w:proofErr w:type="spellEnd"/>
        <w:r>
          <w:t xml:space="preserve"> and Romaric on 13.10.2018</w:t>
        </w:r>
      </w:ins>
    </w:p>
    <w:p w14:paraId="4FC9B742" w14:textId="77777777" w:rsidR="00594A8C" w:rsidRPr="007F08EB" w:rsidRDefault="00594A8C">
      <w:pPr>
        <w:pStyle w:val="Heading2"/>
        <w:numPr>
          <w:ilvl w:val="1"/>
          <w:numId w:val="13"/>
        </w:numPr>
        <w:rPr>
          <w:rFonts w:ascii="Arial" w:eastAsia="Arial" w:hAnsi="Arial" w:cs="Arial"/>
          <w:color w:val="000000"/>
          <w:rPrChange w:id="164" w:author="Eelis Peltola" w:date="2018-10-29T09:26:00Z">
            <w:rPr/>
          </w:rPrChange>
        </w:rPr>
        <w:pPrChange w:id="165" w:author="Eelis Peltola" w:date="2018-10-29T09:26:00Z">
          <w:pPr/>
        </w:pPrChange>
      </w:pPr>
      <w:ins w:id="166" w:author="Eelis Peltola" w:date="2018-10-29T09:26:00Z">
        <w:r>
          <w:t>Working with .</w:t>
        </w:r>
        <w:proofErr w:type="spellStart"/>
        <w:r>
          <w:t>py</w:t>
        </w:r>
        <w:proofErr w:type="spellEnd"/>
        <w:r>
          <w:t xml:space="preserve"> files in ROS</w:t>
        </w:r>
      </w:ins>
    </w:p>
    <w:p w14:paraId="08884D46" w14:textId="77777777" w:rsidR="00594A8C" w:rsidRDefault="00594A8C" w:rsidP="00594A8C">
      <w:pPr>
        <w:rPr>
          <w:del w:id="167" w:author="Eelis Peltola" w:date="2018-10-29T09:26:00Z"/>
        </w:rPr>
      </w:pPr>
    </w:p>
    <w:p w14:paraId="7009384A" w14:textId="77777777" w:rsidR="00594A8C" w:rsidRPr="007F08EB" w:rsidRDefault="00594A8C">
      <w:pPr>
        <w:numPr>
          <w:ilvl w:val="0"/>
          <w:numId w:val="10"/>
        </w:numPr>
        <w:contextualSpacing/>
        <w:rPr>
          <w:del w:id="168" w:author="Eelis Peltola" w:date="2018-10-29T09:26:00Z"/>
          <w:color w:val="000000"/>
          <w:rPrChange w:id="169" w:author="Eelis Peltola" w:date="2018-10-29T09:26:00Z">
            <w:rPr>
              <w:del w:id="170" w:author="Eelis Peltola" w:date="2018-10-29T09:26:00Z"/>
            </w:rPr>
          </w:rPrChange>
        </w:rPr>
        <w:pPrChange w:id="171" w:author="Eelis Peltola" w:date="2018-10-29T09:26:00Z">
          <w:pPr/>
        </w:pPrChange>
      </w:pPr>
    </w:p>
    <w:p w14:paraId="2CC16220" w14:textId="77777777" w:rsidR="00594A8C" w:rsidRDefault="00594A8C" w:rsidP="00594A8C">
      <w:pPr>
        <w:rPr>
          <w:del w:id="172" w:author="Eelis Peltola" w:date="2018-10-29T09:26:00Z"/>
        </w:rPr>
      </w:pPr>
    </w:p>
    <w:p w14:paraId="11DE2731" w14:textId="77777777" w:rsidR="00594A8C" w:rsidRDefault="00594A8C" w:rsidP="00594A8C">
      <w:pPr>
        <w:rPr>
          <w:ins w:id="173" w:author="Eelis Peltola" w:date="2018-10-29T09:26:00Z"/>
        </w:rPr>
      </w:pPr>
      <w:ins w:id="174" w:author="Eelis Peltola" w:date="2018-10-29T09:26:00Z">
        <w:r>
          <w:t xml:space="preserve">Inside the ROS workspace, code is stored in packages. They must be in the </w:t>
        </w:r>
        <w:proofErr w:type="spellStart"/>
        <w:r>
          <w:t>src</w:t>
        </w:r>
        <w:proofErr w:type="spellEnd"/>
        <w:r>
          <w:t xml:space="preserve"> folder in the workspace (</w:t>
        </w:r>
        <w:proofErr w:type="spellStart"/>
        <w:r>
          <w:t>catkin_ws</w:t>
        </w:r>
        <w:proofErr w:type="spellEnd"/>
        <w:r>
          <w:t>/</w:t>
        </w:r>
        <w:proofErr w:type="spellStart"/>
        <w:r>
          <w:t>src</w:t>
        </w:r>
        <w:proofErr w:type="spellEnd"/>
        <w:r>
          <w:t>).</w:t>
        </w:r>
      </w:ins>
    </w:p>
    <w:p w14:paraId="129233CF" w14:textId="77777777" w:rsidR="00594A8C" w:rsidRPr="007F08EB" w:rsidRDefault="00594A8C">
      <w:pPr>
        <w:numPr>
          <w:ilvl w:val="0"/>
          <w:numId w:val="10"/>
        </w:numPr>
        <w:spacing w:after="0"/>
        <w:contextualSpacing/>
        <w:rPr>
          <w:ins w:id="175" w:author="Eelis Peltola" w:date="2018-10-29T09:26:00Z"/>
          <w:color w:val="000000"/>
          <w:rPrChange w:id="176" w:author="Eelis Peltola" w:date="2018-10-29T09:26:00Z">
            <w:rPr>
              <w:ins w:id="177" w:author="Eelis Peltola" w:date="2018-10-29T09:26:00Z"/>
            </w:rPr>
          </w:rPrChange>
        </w:rPr>
        <w:pPrChange w:id="178" w:author="Eelis Peltola" w:date="2018-10-29T09:26:00Z">
          <w:pPr/>
        </w:pPrChange>
      </w:pPr>
      <w:ins w:id="179" w:author="Eelis Peltola" w:date="2018-10-29T09:26:00Z">
        <w:r>
          <w:t xml:space="preserve">Go to the folder </w:t>
        </w:r>
        <w:proofErr w:type="spellStart"/>
        <w:r>
          <w:t>catkin_ws</w:t>
        </w:r>
        <w:proofErr w:type="spellEnd"/>
        <w:r>
          <w:t>/</w:t>
        </w:r>
        <w:proofErr w:type="spellStart"/>
        <w:r>
          <w:t>src</w:t>
        </w:r>
        <w:proofErr w:type="spellEnd"/>
      </w:ins>
    </w:p>
    <w:p w14:paraId="0DDA37BC" w14:textId="77777777" w:rsidR="00594A8C" w:rsidRPr="007F08EB" w:rsidRDefault="00594A8C">
      <w:pPr>
        <w:numPr>
          <w:ilvl w:val="0"/>
          <w:numId w:val="10"/>
        </w:numPr>
        <w:spacing w:after="0"/>
        <w:contextualSpacing/>
        <w:rPr>
          <w:del w:id="180" w:author="Eelis Peltola" w:date="2018-10-29T09:26:00Z"/>
          <w:color w:val="000000"/>
          <w:rPrChange w:id="181" w:author="Eelis Peltola" w:date="2018-10-29T09:26:00Z">
            <w:rPr>
              <w:del w:id="182" w:author="Eelis Peltola" w:date="2018-10-29T09:26:00Z"/>
            </w:rPr>
          </w:rPrChange>
        </w:rPr>
        <w:pPrChange w:id="183" w:author="Eelis Peltola" w:date="2018-10-29T09:26:00Z">
          <w:pPr/>
        </w:pPrChange>
      </w:pPr>
      <w:ins w:id="184" w:author="Eelis Peltola" w:date="2018-10-29T09:26:00Z">
        <w:r>
          <w:t xml:space="preserve">Make a package with the terminal command </w:t>
        </w:r>
        <w:proofErr w:type="spellStart"/>
        <w:r>
          <w:rPr>
            <w:b/>
            <w:rPrChange w:id="185" w:author="Eelis Peltola" w:date="2018-10-29T09:26:00Z">
              <w:rPr/>
            </w:rPrChange>
          </w:rPr>
          <w:t>catkin_create_pkg</w:t>
        </w:r>
        <w:proofErr w:type="spellEnd"/>
        <w:r>
          <w:rPr>
            <w:b/>
            <w:rPrChange w:id="186" w:author="Eelis Peltola" w:date="2018-10-29T09:26:00Z">
              <w:rPr/>
            </w:rPrChange>
          </w:rPr>
          <w:t xml:space="preserve"> [</w:t>
        </w:r>
        <w:proofErr w:type="spellStart"/>
        <w:r>
          <w:rPr>
            <w:b/>
            <w:rPrChange w:id="187" w:author="Eelis Peltola" w:date="2018-10-29T09:26:00Z">
              <w:rPr/>
            </w:rPrChange>
          </w:rPr>
          <w:t>package_name</w:t>
        </w:r>
        <w:proofErr w:type="spellEnd"/>
        <w:r>
          <w:rPr>
            <w:b/>
            <w:rPrChange w:id="188" w:author="Eelis Peltola" w:date="2018-10-29T09:26:00Z">
              <w:rPr/>
            </w:rPrChange>
          </w:rPr>
          <w:t>] [dependencies]</w:t>
        </w:r>
      </w:ins>
    </w:p>
    <w:p w14:paraId="0798EF3B" w14:textId="77777777" w:rsidR="00594A8C" w:rsidRPr="007F08EB" w:rsidRDefault="00594A8C">
      <w:pPr>
        <w:numPr>
          <w:ilvl w:val="0"/>
          <w:numId w:val="10"/>
        </w:numPr>
        <w:spacing w:after="0"/>
        <w:contextualSpacing/>
        <w:rPr>
          <w:ins w:id="189" w:author="Eelis Peltola" w:date="2018-10-29T09:26:00Z"/>
          <w:color w:val="000000"/>
          <w:rPrChange w:id="190" w:author="Eelis Peltola" w:date="2018-10-29T09:26:00Z">
            <w:rPr>
              <w:ins w:id="191" w:author="Eelis Peltola" w:date="2018-10-29T09:26:00Z"/>
            </w:rPr>
          </w:rPrChange>
        </w:rPr>
        <w:pPrChange w:id="192" w:author="Eelis Peltola" w:date="2018-10-29T09:26:00Z">
          <w:pPr/>
        </w:pPrChange>
      </w:pPr>
      <w:ins w:id="193" w:author="Eelis Peltola" w:date="2018-10-29T09:26:00Z">
        <w:r>
          <w:t xml:space="preserve">, where dependencies are the (ROS?) libraries you need to import (for example: </w:t>
        </w:r>
        <w:proofErr w:type="spellStart"/>
        <w:r>
          <w:t>catkin_create_pkg</w:t>
        </w:r>
        <w:proofErr w:type="spellEnd"/>
        <w:r>
          <w:t xml:space="preserve"> </w:t>
        </w:r>
        <w:proofErr w:type="spellStart"/>
        <w:r>
          <w:t>test_package</w:t>
        </w:r>
        <w:proofErr w:type="spellEnd"/>
        <w:r>
          <w:t xml:space="preserve"> </w:t>
        </w:r>
        <w:proofErr w:type="spellStart"/>
        <w:r>
          <w:t>rospy</w:t>
        </w:r>
        <w:proofErr w:type="spellEnd"/>
        <w:r>
          <w:t xml:space="preserve"> </w:t>
        </w:r>
        <w:proofErr w:type="spellStart"/>
        <w:r>
          <w:t>geometry_msgs</w:t>
        </w:r>
        <w:proofErr w:type="spellEnd"/>
        <w:r>
          <w:t>)</w:t>
        </w:r>
      </w:ins>
    </w:p>
    <w:p w14:paraId="111E6C4C" w14:textId="77777777" w:rsidR="00594A8C" w:rsidRPr="007F08EB" w:rsidRDefault="00594A8C">
      <w:pPr>
        <w:numPr>
          <w:ilvl w:val="0"/>
          <w:numId w:val="10"/>
        </w:numPr>
        <w:spacing w:after="0"/>
        <w:contextualSpacing/>
        <w:rPr>
          <w:ins w:id="194" w:author="Eelis Peltola" w:date="2018-10-29T09:26:00Z"/>
          <w:color w:val="000000"/>
          <w:rPrChange w:id="195" w:author="Eelis Peltola" w:date="2018-10-29T09:26:00Z">
            <w:rPr>
              <w:ins w:id="196" w:author="Eelis Peltola" w:date="2018-10-29T09:26:00Z"/>
            </w:rPr>
          </w:rPrChange>
        </w:rPr>
        <w:pPrChange w:id="197" w:author="Eelis Peltola" w:date="2018-10-29T09:26:00Z">
          <w:pPr/>
        </w:pPrChange>
      </w:pPr>
      <w:ins w:id="198" w:author="Eelis Peltola" w:date="2018-10-29T09:26:00Z">
        <w:r>
          <w:t xml:space="preserve">Go to the </w:t>
        </w:r>
        <w:proofErr w:type="spellStart"/>
        <w:r>
          <w:rPr>
            <w:b/>
            <w:rPrChange w:id="199" w:author="Eelis Peltola" w:date="2018-10-29T09:26:00Z">
              <w:rPr/>
            </w:rPrChange>
          </w:rPr>
          <w:t>catkin_ws</w:t>
        </w:r>
        <w:proofErr w:type="spellEnd"/>
        <w:r>
          <w:rPr>
            <w:b/>
            <w:rPrChange w:id="200" w:author="Eelis Peltola" w:date="2018-10-29T09:26:00Z">
              <w:rPr/>
            </w:rPrChange>
          </w:rPr>
          <w:t xml:space="preserve"> folder </w:t>
        </w:r>
        <w:r>
          <w:t xml:space="preserve">and build with </w:t>
        </w:r>
        <w:proofErr w:type="spellStart"/>
        <w:r>
          <w:rPr>
            <w:b/>
            <w:rPrChange w:id="201" w:author="Eelis Peltola" w:date="2018-10-29T09:26:00Z">
              <w:rPr/>
            </w:rPrChange>
          </w:rPr>
          <w:t>catkin_make</w:t>
        </w:r>
        <w:proofErr w:type="spellEnd"/>
      </w:ins>
    </w:p>
    <w:p w14:paraId="572D6C7C" w14:textId="77777777" w:rsidR="00594A8C" w:rsidRPr="007F08EB" w:rsidRDefault="00594A8C">
      <w:pPr>
        <w:numPr>
          <w:ilvl w:val="0"/>
          <w:numId w:val="10"/>
        </w:numPr>
        <w:spacing w:after="0"/>
        <w:contextualSpacing/>
        <w:rPr>
          <w:del w:id="202" w:author="Eelis Peltola" w:date="2018-10-29T09:26:00Z"/>
          <w:color w:val="000000"/>
          <w:rPrChange w:id="203" w:author="Eelis Peltola" w:date="2018-10-29T09:26:00Z">
            <w:rPr>
              <w:del w:id="204" w:author="Eelis Peltola" w:date="2018-10-29T09:26:00Z"/>
            </w:rPr>
          </w:rPrChange>
        </w:rPr>
        <w:pPrChange w:id="205" w:author="Eelis Peltola" w:date="2018-10-29T09:26:00Z">
          <w:pPr/>
        </w:pPrChange>
      </w:pPr>
      <w:ins w:id="206" w:author="Eelis Peltola" w:date="2018-10-29T09:26:00Z">
        <w:r>
          <w:t xml:space="preserve">Source built package with </w:t>
        </w:r>
        <w:r>
          <w:rPr>
            <w:b/>
            <w:rPrChange w:id="207" w:author="Eelis Peltola" w:date="2018-10-29T09:26:00Z">
              <w:rPr/>
            </w:rPrChange>
          </w:rPr>
          <w:t>source</w:t>
        </w:r>
        <w:r>
          <w:rPr>
            <w:b/>
            <w:color w:val="333333"/>
            <w:rPrChange w:id="208" w:author="Eelis Peltola" w:date="2018-10-29T09:26:00Z">
              <w:rPr/>
            </w:rPrChange>
          </w:rPr>
          <w:t xml:space="preserve"> ~/</w:t>
        </w:r>
        <w:proofErr w:type="spellStart"/>
        <w:r>
          <w:rPr>
            <w:b/>
            <w:color w:val="333333"/>
            <w:rPrChange w:id="209" w:author="Eelis Peltola" w:date="2018-10-29T09:26:00Z">
              <w:rPr/>
            </w:rPrChange>
          </w:rPr>
          <w:t>catkin_ws</w:t>
        </w:r>
        <w:proofErr w:type="spellEnd"/>
        <w:r>
          <w:rPr>
            <w:b/>
            <w:color w:val="333333"/>
            <w:rPrChange w:id="210" w:author="Eelis Peltola" w:date="2018-10-29T09:26:00Z">
              <w:rPr/>
            </w:rPrChange>
          </w:rPr>
          <w:t>/</w:t>
        </w:r>
        <w:proofErr w:type="spellStart"/>
        <w:r>
          <w:rPr>
            <w:b/>
            <w:color w:val="333333"/>
            <w:rPrChange w:id="211" w:author="Eelis Peltola" w:date="2018-10-29T09:26:00Z">
              <w:rPr/>
            </w:rPrChange>
          </w:rPr>
          <w:t>devel</w:t>
        </w:r>
        <w:proofErr w:type="spellEnd"/>
        <w:r>
          <w:rPr>
            <w:b/>
            <w:color w:val="333333"/>
            <w:rPrChange w:id="212" w:author="Eelis Peltola" w:date="2018-10-29T09:26:00Z">
              <w:rPr/>
            </w:rPrChange>
          </w:rPr>
          <w:t>/</w:t>
        </w:r>
        <w:proofErr w:type="spellStart"/>
        <w:r>
          <w:rPr>
            <w:b/>
            <w:color w:val="333333"/>
            <w:rPrChange w:id="213" w:author="Eelis Peltola" w:date="2018-10-29T09:26:00Z">
              <w:rPr/>
            </w:rPrChange>
          </w:rPr>
          <w:t>setup.bash</w:t>
        </w:r>
      </w:ins>
      <w:proofErr w:type="spellEnd"/>
    </w:p>
    <w:p w14:paraId="04A7B8D4" w14:textId="77777777" w:rsidR="00594A8C" w:rsidRPr="007F08EB" w:rsidRDefault="00594A8C">
      <w:pPr>
        <w:numPr>
          <w:ilvl w:val="0"/>
          <w:numId w:val="10"/>
        </w:numPr>
        <w:spacing w:after="0"/>
        <w:contextualSpacing/>
        <w:rPr>
          <w:b/>
          <w:color w:val="000000"/>
          <w:rPrChange w:id="214" w:author="Eelis Peltola" w:date="2018-10-29T09:26:00Z">
            <w:rPr/>
          </w:rPrChange>
        </w:rPr>
        <w:pPrChange w:id="215" w:author="Eelis Peltola" w:date="2018-10-29T09:26:00Z">
          <w:pPr/>
        </w:pPrChange>
      </w:pPr>
    </w:p>
    <w:p w14:paraId="316A4015" w14:textId="77777777" w:rsidR="00594A8C" w:rsidRPr="007F08EB" w:rsidRDefault="00594A8C">
      <w:pPr>
        <w:numPr>
          <w:ilvl w:val="0"/>
          <w:numId w:val="10"/>
        </w:numPr>
        <w:spacing w:after="0"/>
        <w:contextualSpacing/>
        <w:rPr>
          <w:del w:id="216" w:author="Eelis Peltola" w:date="2018-10-29T09:26:00Z"/>
          <w:color w:val="000000"/>
          <w:rPrChange w:id="217" w:author="Eelis Peltola" w:date="2018-10-29T09:26:00Z">
            <w:rPr>
              <w:del w:id="218" w:author="Eelis Peltola" w:date="2018-10-29T09:26:00Z"/>
            </w:rPr>
          </w:rPrChange>
        </w:rPr>
        <w:pPrChange w:id="219" w:author="Eelis Peltola" w:date="2018-10-29T09:26:00Z">
          <w:pPr/>
        </w:pPrChange>
      </w:pPr>
      <w:ins w:id="220" w:author="Eelis Peltola" w:date="2018-10-29T09:26:00Z">
        <w:r>
          <w:t>Write .</w:t>
        </w:r>
        <w:proofErr w:type="spellStart"/>
        <w:r>
          <w:t>py</w:t>
        </w:r>
        <w:proofErr w:type="spellEnd"/>
        <w:r>
          <w:t xml:space="preserve"> files</w:t>
        </w:r>
      </w:ins>
    </w:p>
    <w:p w14:paraId="54293FC4" w14:textId="77777777" w:rsidR="00594A8C" w:rsidRPr="007F08EB" w:rsidRDefault="00594A8C">
      <w:pPr>
        <w:numPr>
          <w:ilvl w:val="0"/>
          <w:numId w:val="10"/>
        </w:numPr>
        <w:spacing w:after="0"/>
        <w:contextualSpacing/>
        <w:rPr>
          <w:ins w:id="221" w:author="Eelis Peltola" w:date="2018-10-29T09:26:00Z"/>
          <w:color w:val="000000"/>
          <w:rPrChange w:id="222" w:author="Eelis Peltola" w:date="2018-10-29T09:26:00Z">
            <w:rPr>
              <w:ins w:id="223" w:author="Eelis Peltola" w:date="2018-10-29T09:26:00Z"/>
            </w:rPr>
          </w:rPrChange>
        </w:rPr>
        <w:pPrChange w:id="224" w:author="Eelis Peltola" w:date="2018-10-29T09:26:00Z">
          <w:pPr/>
        </w:pPrChange>
      </w:pPr>
    </w:p>
    <w:p w14:paraId="4D802FBF" w14:textId="77777777" w:rsidR="00594A8C" w:rsidRPr="007F08EB" w:rsidRDefault="00594A8C">
      <w:pPr>
        <w:numPr>
          <w:ilvl w:val="0"/>
          <w:numId w:val="10"/>
        </w:numPr>
        <w:spacing w:after="0"/>
        <w:contextualSpacing/>
        <w:rPr>
          <w:color w:val="000000"/>
          <w:rPrChange w:id="225" w:author="Eelis Peltola" w:date="2018-10-29T09:26:00Z">
            <w:rPr/>
          </w:rPrChange>
        </w:rPr>
        <w:pPrChange w:id="226" w:author="Eelis Peltola" w:date="2018-10-29T09:26:00Z">
          <w:pPr/>
        </w:pPrChange>
      </w:pPr>
      <w:ins w:id="227" w:author="Eelis Peltola" w:date="2018-10-29T09:26:00Z">
        <w:r>
          <w:t>Make each .</w:t>
        </w:r>
        <w:proofErr w:type="spellStart"/>
        <w:r>
          <w:t>py</w:t>
        </w:r>
        <w:proofErr w:type="spellEnd"/>
        <w:r>
          <w:t xml:space="preserve"> file executable with </w:t>
        </w:r>
        <w:proofErr w:type="spellStart"/>
        <w:r>
          <w:rPr>
            <w:b/>
            <w:rPrChange w:id="228" w:author="Eelis Peltola" w:date="2018-10-29T09:26:00Z">
              <w:rPr/>
            </w:rPrChange>
          </w:rPr>
          <w:t>chmod</w:t>
        </w:r>
        <w:proofErr w:type="spellEnd"/>
        <w:r>
          <w:rPr>
            <w:b/>
            <w:rPrChange w:id="229" w:author="Eelis Peltola" w:date="2018-10-29T09:26:00Z">
              <w:rPr/>
            </w:rPrChange>
          </w:rPr>
          <w:t xml:space="preserve"> +x [file_name.py]</w:t>
        </w:r>
      </w:ins>
    </w:p>
    <w:p w14:paraId="49B4A1A8" w14:textId="77777777" w:rsidR="00594A8C" w:rsidRPr="007F08EB" w:rsidRDefault="00594A8C">
      <w:pPr>
        <w:numPr>
          <w:ilvl w:val="0"/>
          <w:numId w:val="10"/>
        </w:numPr>
        <w:contextualSpacing/>
        <w:rPr>
          <w:ins w:id="230" w:author="Eelis Peltola" w:date="2018-10-29T09:26:00Z"/>
          <w:color w:val="000000"/>
          <w:rPrChange w:id="231" w:author="Eelis Peltola" w:date="2018-10-29T09:26:00Z">
            <w:rPr>
              <w:ins w:id="232" w:author="Eelis Peltola" w:date="2018-10-29T09:26:00Z"/>
            </w:rPr>
          </w:rPrChange>
        </w:rPr>
        <w:pPrChange w:id="233" w:author="Eelis Peltola" w:date="2018-10-29T09:26:00Z">
          <w:pPr/>
        </w:pPrChange>
      </w:pPr>
      <w:r>
        <w:t xml:space="preserve">Run file with </w:t>
      </w:r>
      <w:proofErr w:type="spellStart"/>
      <w:r>
        <w:rPr>
          <w:b/>
          <w:rPrChange w:id="234" w:author="Eelis Peltola" w:date="2018-10-29T09:26:00Z">
            <w:rPr/>
          </w:rPrChange>
        </w:rPr>
        <w:t>rosrun</w:t>
      </w:r>
      <w:proofErr w:type="spellEnd"/>
      <w:r>
        <w:rPr>
          <w:b/>
          <w:rPrChange w:id="235" w:author="Eelis Peltola" w:date="2018-10-29T09:26:00Z">
            <w:rPr/>
          </w:rPrChange>
        </w:rPr>
        <w:t xml:space="preserve"> [</w:t>
      </w:r>
      <w:proofErr w:type="spellStart"/>
      <w:r>
        <w:rPr>
          <w:b/>
          <w:rPrChange w:id="236" w:author="Eelis Peltola" w:date="2018-10-29T09:26:00Z">
            <w:rPr/>
          </w:rPrChange>
        </w:rPr>
        <w:t>package_name</w:t>
      </w:r>
      <w:proofErr w:type="spellEnd"/>
      <w:r>
        <w:rPr>
          <w:b/>
          <w:rPrChange w:id="237" w:author="Eelis Peltola" w:date="2018-10-29T09:26:00Z">
            <w:rPr/>
          </w:rPrChange>
        </w:rPr>
        <w:t>] [file_name.py]</w:t>
      </w:r>
    </w:p>
    <w:p w14:paraId="31AA79C2" w14:textId="77777777" w:rsidR="00594A8C" w:rsidRPr="007F08EB" w:rsidRDefault="00594A8C" w:rsidP="00594A8C">
      <w:pPr>
        <w:rPr>
          <w:b/>
          <w:rPrChange w:id="238" w:author="Eelis Peltola" w:date="2018-10-29T09:26:00Z">
            <w:rPr/>
          </w:rPrChange>
        </w:rPr>
      </w:pPr>
      <w:ins w:id="239" w:author="Eelis Peltola" w:date="2018-10-29T09:26:00Z">
        <w:r>
          <w:rPr>
            <w:b/>
            <w:rPrChange w:id="240" w:author="Eelis Peltola" w:date="2018-10-29T09:26:00Z">
              <w:rPr/>
            </w:rPrChange>
          </w:rPr>
          <w:t xml:space="preserve">Note: </w:t>
        </w:r>
        <w:r>
          <w:t>In ROS, one file = one node. Multiple subscribers and publishers can be in one file, but the file is only one node.</w:t>
        </w:r>
      </w:ins>
    </w:p>
    <w:p w14:paraId="740DC524" w14:textId="77777777" w:rsidR="00594A8C" w:rsidRPr="007F08EB" w:rsidRDefault="00594A8C" w:rsidP="00594A8C">
      <w:pPr>
        <w:rPr>
          <w:del w:id="241" w:author="Eelis Peltola" w:date="2018-10-29T09:26:00Z"/>
          <w:b/>
          <w:rPrChange w:id="242" w:author="Eelis Peltola" w:date="2018-10-29T09:26:00Z">
            <w:rPr>
              <w:del w:id="243" w:author="Eelis Peltola" w:date="2018-10-29T09:26:00Z"/>
            </w:rPr>
          </w:rPrChange>
        </w:rPr>
      </w:pPr>
    </w:p>
    <w:p w14:paraId="4F50E2B9" w14:textId="77777777" w:rsidR="00594A8C" w:rsidRPr="007F08EB" w:rsidRDefault="00594A8C">
      <w:pPr>
        <w:numPr>
          <w:ilvl w:val="0"/>
          <w:numId w:val="9"/>
        </w:numPr>
        <w:contextualSpacing/>
        <w:rPr>
          <w:del w:id="244" w:author="Eelis Peltola" w:date="2018-10-29T09:26:00Z"/>
          <w:color w:val="000000"/>
          <w:rPrChange w:id="245" w:author="Eelis Peltola" w:date="2018-10-29T09:26:00Z">
            <w:rPr>
              <w:del w:id="246" w:author="Eelis Peltola" w:date="2018-10-29T09:26:00Z"/>
            </w:rPr>
          </w:rPrChange>
        </w:rPr>
        <w:pPrChange w:id="247" w:author="Eelis Peltola" w:date="2018-10-29T09:26:00Z">
          <w:pPr/>
        </w:pPrChange>
      </w:pPr>
    </w:p>
    <w:p w14:paraId="6D16BBBB" w14:textId="77777777" w:rsidR="00594A8C" w:rsidRDefault="00594A8C" w:rsidP="00594A8C">
      <w:pPr>
        <w:rPr>
          <w:del w:id="248" w:author="Eelis Peltola" w:date="2018-10-29T09:26:00Z"/>
        </w:rPr>
      </w:pPr>
    </w:p>
    <w:p w14:paraId="1C2CDDB0" w14:textId="77777777" w:rsidR="00594A8C" w:rsidRDefault="00594A8C" w:rsidP="00594A8C">
      <w:pPr>
        <w:rPr>
          <w:ins w:id="249" w:author="Eelis Peltola" w:date="2018-10-29T09:26:00Z"/>
        </w:rPr>
      </w:pPr>
    </w:p>
    <w:p w14:paraId="00415A05" w14:textId="77777777" w:rsidR="00594A8C" w:rsidRDefault="00594A8C" w:rsidP="00594A8C">
      <w:pPr>
        <w:pStyle w:val="Heading1"/>
        <w:numPr>
          <w:ilvl w:val="0"/>
          <w:numId w:val="13"/>
        </w:numPr>
      </w:pPr>
      <w:ins w:id="250" w:author="Eelis Peltola" w:date="2018-10-29T09:26:00Z">
        <w:r>
          <w:t xml:space="preserve"> Notes on orientation and moving</w:t>
        </w:r>
      </w:ins>
    </w:p>
    <w:p w14:paraId="66272451" w14:textId="77777777" w:rsidR="00594A8C" w:rsidRPr="007F08EB" w:rsidRDefault="00594A8C">
      <w:pPr>
        <w:numPr>
          <w:ilvl w:val="0"/>
          <w:numId w:val="8"/>
        </w:numPr>
        <w:spacing w:after="0"/>
        <w:contextualSpacing/>
        <w:rPr>
          <w:color w:val="000000"/>
          <w:rPrChange w:id="251" w:author="Eemeli Anttila" w:date="2018-10-29T09:26:00Z">
            <w:rPr/>
          </w:rPrChange>
        </w:rPr>
        <w:pPrChange w:id="252" w:author="Eemeli Anttila" w:date="2018-10-29T09:26:00Z">
          <w:pPr/>
        </w:pPrChange>
      </w:pPr>
      <w:ins w:id="253" w:author="Eelis Peltola" w:date="2018-10-29T09:26:00Z">
        <w:r>
          <w:rPr>
            <w:b/>
            <w:rPrChange w:id="254" w:author="Eelis Peltola" w:date="2018-10-29T09:26:00Z">
              <w:rPr/>
            </w:rPrChange>
          </w:rPr>
          <w:t>Coordinate system</w:t>
        </w:r>
        <w:r>
          <w:t>:</w:t>
        </w:r>
      </w:ins>
    </w:p>
    <w:p w14:paraId="06A9219B" w14:textId="77777777" w:rsidR="00594A8C" w:rsidRPr="007F08EB" w:rsidRDefault="00594A8C">
      <w:pPr>
        <w:numPr>
          <w:ilvl w:val="1"/>
          <w:numId w:val="9"/>
        </w:numPr>
        <w:spacing w:after="0"/>
        <w:contextualSpacing/>
        <w:rPr>
          <w:color w:val="000000"/>
          <w:rPrChange w:id="255" w:author="Eelis Peltola" w:date="2018-10-29T09:26:00Z">
            <w:rPr/>
          </w:rPrChange>
        </w:rPr>
        <w:pPrChange w:id="256" w:author="Eelis Peltola" w:date="2018-10-29T09:26:00Z">
          <w:pPr/>
        </w:pPrChange>
      </w:pPr>
      <w:ins w:id="257" w:author="Eelis Peltola" w:date="2018-10-29T09:26:00Z">
        <w:r>
          <w:t xml:space="preserve">+x direction is from charging station toward </w:t>
        </w:r>
        <w:proofErr w:type="spellStart"/>
        <w:r>
          <w:t>Franka</w:t>
        </w:r>
        <w:proofErr w:type="spellEnd"/>
        <w:r>
          <w:t xml:space="preserve"> Panda</w:t>
        </w:r>
      </w:ins>
    </w:p>
    <w:p w14:paraId="217AE192" w14:textId="77777777" w:rsidR="00594A8C" w:rsidRPr="007F08EB" w:rsidRDefault="00594A8C">
      <w:pPr>
        <w:numPr>
          <w:ilvl w:val="1"/>
          <w:numId w:val="9"/>
        </w:numPr>
        <w:spacing w:after="0"/>
        <w:contextualSpacing/>
        <w:rPr>
          <w:color w:val="000000"/>
          <w:rPrChange w:id="258" w:author="Eemeli Anttila" w:date="2018-10-29T09:26:00Z">
            <w:rPr/>
          </w:rPrChange>
        </w:rPr>
        <w:pPrChange w:id="259" w:author="Eemeli Anttila" w:date="2018-10-29T09:26:00Z">
          <w:pPr/>
        </w:pPrChange>
      </w:pPr>
      <w:ins w:id="260" w:author="Eelis Peltola" w:date="2018-10-29T09:26:00Z">
        <w:r>
          <w:t>+y direction is from outer windows toward inner windows</w:t>
        </w:r>
      </w:ins>
    </w:p>
    <w:p w14:paraId="022C629A" w14:textId="77777777" w:rsidR="00594A8C" w:rsidRPr="007F08EB" w:rsidRDefault="00594A8C">
      <w:pPr>
        <w:numPr>
          <w:ilvl w:val="1"/>
          <w:numId w:val="9"/>
        </w:numPr>
        <w:spacing w:after="0"/>
        <w:contextualSpacing/>
        <w:rPr>
          <w:del w:id="261" w:author="Eelis Peltola" w:date="2018-10-29T09:26:00Z"/>
          <w:color w:val="000000"/>
          <w:rPrChange w:id="262" w:author="Eelis Peltola" w:date="2018-10-29T09:26:00Z">
            <w:rPr>
              <w:del w:id="263" w:author="Eelis Peltola" w:date="2018-10-29T09:26:00Z"/>
            </w:rPr>
          </w:rPrChange>
        </w:rPr>
        <w:pPrChange w:id="264" w:author="Eelis Peltola" w:date="2018-10-29T09:26:00Z">
          <w:pPr/>
        </w:pPrChange>
      </w:pPr>
      <w:ins w:id="265" w:author="Eelis Peltola" w:date="2018-10-29T09:26:00Z">
        <w:r>
          <w:t>+z direction is (presumably) up</w:t>
        </w:r>
      </w:ins>
    </w:p>
    <w:p w14:paraId="7BCF6923" w14:textId="77777777" w:rsidR="00594A8C" w:rsidRPr="007F08EB" w:rsidRDefault="00594A8C">
      <w:pPr>
        <w:numPr>
          <w:ilvl w:val="1"/>
          <w:numId w:val="9"/>
        </w:numPr>
        <w:spacing w:after="0"/>
        <w:contextualSpacing/>
        <w:rPr>
          <w:color w:val="000000"/>
          <w:rPrChange w:id="266" w:author="Eelis Peltola" w:date="2018-10-29T09:26:00Z">
            <w:rPr/>
          </w:rPrChange>
        </w:rPr>
        <w:pPrChange w:id="267" w:author="Eelis Peltola" w:date="2018-10-29T09:26:00Z">
          <w:pPr/>
        </w:pPrChange>
      </w:pPr>
    </w:p>
    <w:p w14:paraId="5F015096" w14:textId="77777777" w:rsidR="00594A8C" w:rsidRPr="007F08EB" w:rsidRDefault="00594A8C">
      <w:pPr>
        <w:numPr>
          <w:ilvl w:val="1"/>
          <w:numId w:val="9"/>
        </w:numPr>
        <w:spacing w:after="0"/>
        <w:contextualSpacing/>
        <w:rPr>
          <w:color w:val="000000"/>
          <w:rPrChange w:id="268" w:author="Eemeli Anttila" w:date="2018-10-29T09:26:00Z">
            <w:rPr/>
          </w:rPrChange>
        </w:rPr>
        <w:pPrChange w:id="269" w:author="Eemeli Anttila" w:date="2018-10-29T09:26:00Z">
          <w:pPr/>
        </w:pPrChange>
      </w:pPr>
      <w:ins w:id="270" w:author="Eelis Peltola" w:date="2018-10-29T09:26:00Z">
        <w:r>
          <w:t>origin might be the charging station</w:t>
        </w:r>
      </w:ins>
    </w:p>
    <w:p w14:paraId="507D7869" w14:textId="77777777" w:rsidR="00594A8C" w:rsidRPr="007F08EB" w:rsidRDefault="00594A8C">
      <w:pPr>
        <w:numPr>
          <w:ilvl w:val="1"/>
          <w:numId w:val="9"/>
        </w:numPr>
        <w:spacing w:after="0"/>
        <w:contextualSpacing/>
        <w:rPr>
          <w:ins w:id="271" w:author="Eelis Peltola" w:date="2018-10-29T09:26:00Z"/>
          <w:color w:val="000000"/>
          <w:rPrChange w:id="272" w:author="Eelis Peltola" w:date="2018-10-29T09:26:00Z">
            <w:rPr>
              <w:ins w:id="273" w:author="Eelis Peltola" w:date="2018-10-29T09:26:00Z"/>
            </w:rPr>
          </w:rPrChange>
        </w:rPr>
        <w:pPrChange w:id="274" w:author="Eelis Peltola" w:date="2018-10-29T09:26:00Z">
          <w:pPr/>
        </w:pPrChange>
      </w:pPr>
      <w:ins w:id="275" w:author="Eelis Peltola" w:date="2018-10-29T09:26:00Z">
        <w:r>
          <w:t xml:space="preserve">W in </w:t>
        </w:r>
        <w:proofErr w:type="spellStart"/>
        <w:r>
          <w:t>odom</w:t>
        </w:r>
        <w:proofErr w:type="spellEnd"/>
        <w:r>
          <w:t xml:space="preserve"> topic might be cosine between </w:t>
        </w:r>
        <w:proofErr w:type="spellStart"/>
        <w:r>
          <w:t>MiR</w:t>
        </w:r>
        <w:proofErr w:type="spellEnd"/>
        <w:r>
          <w:t xml:space="preserve"> pose and the </w:t>
        </w:r>
      </w:ins>
      <w:r>
        <w:t>charging station pose</w:t>
      </w:r>
    </w:p>
    <w:p w14:paraId="78813FE3" w14:textId="77777777" w:rsidR="00594A8C" w:rsidRPr="007F08EB" w:rsidRDefault="00594A8C">
      <w:pPr>
        <w:numPr>
          <w:ilvl w:val="0"/>
          <w:numId w:val="6"/>
        </w:numPr>
        <w:spacing w:after="0"/>
        <w:contextualSpacing/>
        <w:rPr>
          <w:color w:val="000000"/>
          <w:rPrChange w:id="276" w:author="Eemeli Anttila" w:date="2018-10-29T09:26:00Z">
            <w:rPr/>
          </w:rPrChange>
        </w:rPr>
        <w:pPrChange w:id="277" w:author="Eemeli Anttila" w:date="2018-10-29T09:26:00Z">
          <w:pPr/>
        </w:pPrChange>
      </w:pPr>
      <w:ins w:id="278" w:author="Eelis Peltola" w:date="2018-10-29T09:26:00Z">
        <w:r>
          <w:t xml:space="preserve">Odom and </w:t>
        </w:r>
        <w:proofErr w:type="spellStart"/>
        <w:r>
          <w:t>odom_enc</w:t>
        </w:r>
        <w:proofErr w:type="spellEnd"/>
        <w:r>
          <w:t xml:space="preserve"> are similar. Odom cannot be published to</w:t>
        </w:r>
      </w:ins>
    </w:p>
    <w:p w14:paraId="117CEF50" w14:textId="77777777" w:rsidR="00594A8C" w:rsidRPr="007F08EB" w:rsidRDefault="00594A8C">
      <w:pPr>
        <w:numPr>
          <w:ilvl w:val="0"/>
          <w:numId w:val="6"/>
        </w:numPr>
        <w:spacing w:after="0"/>
        <w:contextualSpacing/>
        <w:rPr>
          <w:del w:id="279" w:author="Eelis Peltola" w:date="2018-10-29T09:26:00Z"/>
          <w:color w:val="000000"/>
          <w:rPrChange w:id="280" w:author="Eelis Peltola" w:date="2018-10-29T09:26:00Z">
            <w:rPr>
              <w:del w:id="281" w:author="Eelis Peltola" w:date="2018-10-29T09:26:00Z"/>
            </w:rPr>
          </w:rPrChange>
        </w:rPr>
        <w:pPrChange w:id="282" w:author="Eelis Peltola" w:date="2018-10-29T09:26:00Z">
          <w:pPr/>
        </w:pPrChange>
      </w:pPr>
    </w:p>
    <w:p w14:paraId="00F58FAE" w14:textId="77777777" w:rsidR="00594A8C" w:rsidRPr="007F08EB" w:rsidRDefault="00594A8C">
      <w:pPr>
        <w:numPr>
          <w:ilvl w:val="0"/>
          <w:numId w:val="6"/>
        </w:numPr>
        <w:spacing w:after="0"/>
        <w:contextualSpacing/>
        <w:rPr>
          <w:color w:val="000000"/>
          <w:rPrChange w:id="283" w:author="Eemeli Anttila" w:date="2018-10-29T09:26:00Z">
            <w:rPr/>
          </w:rPrChange>
        </w:rPr>
        <w:pPrChange w:id="284" w:author="Eemeli Anttila" w:date="2018-10-29T09:26:00Z">
          <w:pPr/>
        </w:pPrChange>
      </w:pPr>
      <w:proofErr w:type="spellStart"/>
      <w:ins w:id="285" w:author="Eelis Peltola" w:date="2018-10-29T09:26:00Z">
        <w:r>
          <w:t>Move_base_node</w:t>
        </w:r>
        <w:proofErr w:type="spellEnd"/>
        <w:r>
          <w:t>/</w:t>
        </w:r>
        <w:proofErr w:type="spellStart"/>
        <w:r>
          <w:t>current_goal</w:t>
        </w:r>
        <w:proofErr w:type="spellEnd"/>
        <w:r>
          <w:t xml:space="preserve"> is empty when moving manually</w:t>
        </w:r>
      </w:ins>
    </w:p>
    <w:p w14:paraId="6795C1DA" w14:textId="77777777" w:rsidR="00594A8C" w:rsidRPr="007F08EB" w:rsidRDefault="00594A8C">
      <w:pPr>
        <w:numPr>
          <w:ilvl w:val="0"/>
          <w:numId w:val="6"/>
        </w:numPr>
        <w:spacing w:after="0"/>
        <w:contextualSpacing/>
        <w:rPr>
          <w:color w:val="000000"/>
          <w:rPrChange w:id="286" w:author="Eemeli Anttila" w:date="2018-10-29T09:26:00Z">
            <w:rPr/>
          </w:rPrChange>
        </w:rPr>
        <w:pPrChange w:id="287" w:author="Eemeli Anttila" w:date="2018-10-29T09:26:00Z">
          <w:pPr/>
        </w:pPrChange>
      </w:pPr>
      <w:ins w:id="288" w:author="Eelis Peltola" w:date="2018-10-29T09:26:00Z">
        <w:r>
          <w:t xml:space="preserve">To save data in ROS: </w:t>
        </w:r>
        <w:proofErr w:type="spellStart"/>
        <w:r>
          <w:rPr>
            <w:b/>
            <w:rPrChange w:id="289" w:author="Eelis Peltola" w:date="2018-10-29T09:26:00Z">
              <w:rPr/>
            </w:rPrChange>
          </w:rPr>
          <w:t>rosbag</w:t>
        </w:r>
        <w:proofErr w:type="spellEnd"/>
        <w:r>
          <w:rPr>
            <w:b/>
            <w:rPrChange w:id="290" w:author="Eelis Peltola" w:date="2018-10-29T09:26:00Z">
              <w:rPr/>
            </w:rPrChange>
          </w:rPr>
          <w:t xml:space="preserve"> record [</w:t>
        </w:r>
        <w:proofErr w:type="spellStart"/>
        <w:r>
          <w:rPr>
            <w:b/>
            <w:rPrChange w:id="291" w:author="Eelis Peltola" w:date="2018-10-29T09:26:00Z">
              <w:rPr/>
            </w:rPrChange>
          </w:rPr>
          <w:t>topic_name</w:t>
        </w:r>
        <w:proofErr w:type="spellEnd"/>
        <w:r>
          <w:rPr>
            <w:b/>
            <w:rPrChange w:id="292" w:author="Eelis Peltola" w:date="2018-10-29T09:26:00Z">
              <w:rPr/>
            </w:rPrChange>
          </w:rPr>
          <w:t>]</w:t>
        </w:r>
      </w:ins>
    </w:p>
    <w:p w14:paraId="773AB883" w14:textId="77777777" w:rsidR="00594A8C" w:rsidRPr="007F08EB" w:rsidRDefault="00594A8C">
      <w:pPr>
        <w:numPr>
          <w:ilvl w:val="1"/>
          <w:numId w:val="6"/>
        </w:numPr>
        <w:contextualSpacing/>
        <w:rPr>
          <w:ins w:id="293" w:author="Eelis Peltola" w:date="2018-10-29T09:26:00Z"/>
          <w:color w:val="000000"/>
          <w:rPrChange w:id="294" w:author="Eelis Peltola" w:date="2018-10-29T09:26:00Z">
            <w:rPr>
              <w:ins w:id="295" w:author="Eelis Peltola" w:date="2018-10-29T09:26:00Z"/>
            </w:rPr>
          </w:rPrChange>
        </w:rPr>
        <w:pPrChange w:id="296" w:author="Eelis Peltola" w:date="2018-10-29T09:26:00Z">
          <w:pPr/>
        </w:pPrChange>
      </w:pPr>
      <w:proofErr w:type="spellStart"/>
      <w:ins w:id="297" w:author="Eelis Peltola" w:date="2018-10-29T09:26:00Z">
        <w:r>
          <w:t>MiR</w:t>
        </w:r>
        <w:proofErr w:type="spellEnd"/>
        <w:r>
          <w:t xml:space="preserve"> has a topic which has all nodes as a publisher, for easily recording all data from </w:t>
        </w:r>
        <w:proofErr w:type="spellStart"/>
        <w:r>
          <w:t>Mi</w:t>
        </w:r>
      </w:ins>
      <w:ins w:id="298" w:author="Romaric Prodhon" w:date="2018-10-29T09:26:00Z">
        <w:r>
          <w:t>R</w:t>
        </w:r>
      </w:ins>
      <w:proofErr w:type="spellEnd"/>
    </w:p>
    <w:p w14:paraId="22C5699C" w14:textId="77777777" w:rsidR="00594A8C" w:rsidRDefault="00594A8C" w:rsidP="00594A8C"/>
    <w:p w14:paraId="0A714E6E" w14:textId="77777777" w:rsidR="00594A8C" w:rsidRPr="007F08EB" w:rsidRDefault="00594A8C">
      <w:pPr>
        <w:pStyle w:val="Heading2"/>
        <w:numPr>
          <w:ilvl w:val="1"/>
          <w:numId w:val="13"/>
        </w:numPr>
        <w:rPr>
          <w:ins w:id="299" w:author="Romaric Prodhon" w:date="2018-10-29T09:26:00Z"/>
          <w:rFonts w:ascii="Arial" w:eastAsia="Arial" w:hAnsi="Arial" w:cs="Arial"/>
          <w:color w:val="000000"/>
          <w:rPrChange w:id="300" w:author="Romaric Prodhon" w:date="2018-10-29T09:26:00Z">
            <w:rPr>
              <w:ins w:id="301" w:author="Romaric Prodhon" w:date="2018-10-29T09:26:00Z"/>
            </w:rPr>
          </w:rPrChange>
        </w:rPr>
        <w:pPrChange w:id="302" w:author="Romaric Prodhon" w:date="2018-10-29T09:26:00Z">
          <w:pPr/>
        </w:pPrChange>
      </w:pPr>
      <w:ins w:id="303" w:author="Romaric Prodhon" w:date="2018-10-29T09:26:00Z">
        <w:r>
          <w:t>Modify your bash file</w:t>
        </w:r>
      </w:ins>
    </w:p>
    <w:p w14:paraId="37DA93C0" w14:textId="77777777" w:rsidR="00594A8C" w:rsidRDefault="00594A8C" w:rsidP="00594A8C">
      <w:pPr>
        <w:rPr>
          <w:ins w:id="304" w:author="Romaric Prodhon" w:date="2018-10-29T09:26:00Z"/>
        </w:rPr>
      </w:pPr>
      <w:ins w:id="305" w:author="Romaric Prodhon" w:date="2018-10-29T09:26:00Z">
        <w:r>
          <w:t xml:space="preserve">It is possible to modify your bash file to don’t have to type the export commands </w:t>
        </w:r>
        <w:proofErr w:type="spellStart"/>
        <w:r>
          <w:t>everytime</w:t>
        </w:r>
        <w:proofErr w:type="spellEnd"/>
        <w:r>
          <w:t xml:space="preserve"> you connect to the </w:t>
        </w:r>
        <w:proofErr w:type="spellStart"/>
        <w:r>
          <w:t>MiR</w:t>
        </w:r>
        <w:proofErr w:type="spellEnd"/>
        <w:r>
          <w:t xml:space="preserve">. To do it, open a terminal (CTRL+ALT+T) and type the </w:t>
        </w:r>
        <w:proofErr w:type="gramStart"/>
        <w:r>
          <w:t>command :</w:t>
        </w:r>
        <w:proofErr w:type="gramEnd"/>
      </w:ins>
    </w:p>
    <w:p w14:paraId="5762F2A8" w14:textId="77777777" w:rsidR="00594A8C" w:rsidRDefault="00594A8C" w:rsidP="00594A8C">
      <w:pPr>
        <w:rPr>
          <w:del w:id="306" w:author="Romaric Prodhon" w:date="2018-10-29T09:26:00Z"/>
        </w:rPr>
      </w:pPr>
    </w:p>
    <w:p w14:paraId="0A0402EE" w14:textId="77777777" w:rsidR="00594A8C" w:rsidRDefault="00594A8C" w:rsidP="00594A8C">
      <w:proofErr w:type="spellStart"/>
      <w:ins w:id="307" w:author="Romaric Prodhon" w:date="2018-10-29T09:26:00Z">
        <w:r>
          <w:rPr>
            <w:b/>
            <w:rPrChange w:id="308" w:author="Romaric Prodhon" w:date="2018-10-29T09:26:00Z">
              <w:rPr/>
            </w:rPrChange>
          </w:rPr>
          <w:t>sudo</w:t>
        </w:r>
        <w:proofErr w:type="spellEnd"/>
        <w:r>
          <w:rPr>
            <w:b/>
            <w:rPrChange w:id="309" w:author="Romaric Prodhon" w:date="2018-10-29T09:26:00Z">
              <w:rPr/>
            </w:rPrChange>
          </w:rPr>
          <w:t xml:space="preserve"> </w:t>
        </w:r>
        <w:proofErr w:type="spellStart"/>
        <w:r>
          <w:rPr>
            <w:b/>
            <w:rPrChange w:id="310" w:author="Romaric Prodhon" w:date="2018-10-29T09:26:00Z">
              <w:rPr/>
            </w:rPrChange>
          </w:rPr>
          <w:t>nano</w:t>
        </w:r>
        <w:proofErr w:type="spellEnd"/>
        <w:r>
          <w:rPr>
            <w:b/>
            <w:rPrChange w:id="311" w:author="Romaric Prodhon" w:date="2018-10-29T09:26:00Z">
              <w:rPr/>
            </w:rPrChange>
          </w:rPr>
          <w:t xml:space="preserve"> ~</w:t>
        </w:r>
        <w:proofErr w:type="gramStart"/>
        <w:r>
          <w:rPr>
            <w:b/>
            <w:rPrChange w:id="312" w:author="Romaric Prodhon" w:date="2018-10-29T09:26:00Z">
              <w:rPr/>
            </w:rPrChange>
          </w:rPr>
          <w:t>/.</w:t>
        </w:r>
        <w:proofErr w:type="spellStart"/>
        <w:r>
          <w:rPr>
            <w:b/>
            <w:rPrChange w:id="313" w:author="Romaric Prodhon" w:date="2018-10-29T09:26:00Z">
              <w:rPr/>
            </w:rPrChange>
          </w:rPr>
          <w:t>bashrc</w:t>
        </w:r>
      </w:ins>
      <w:proofErr w:type="spellEnd"/>
      <w:proofErr w:type="gramEnd"/>
    </w:p>
    <w:p w14:paraId="56F12D84" w14:textId="26E5EC4C" w:rsidR="00594A8C" w:rsidRDefault="00594A8C" w:rsidP="00594A8C">
      <w:ins w:id="314" w:author="Romaric Prodhon" w:date="2018-10-29T09:26:00Z">
        <w:r>
          <w:t xml:space="preserve">Then, the bash file is shown, you just </w:t>
        </w:r>
        <w:proofErr w:type="gramStart"/>
        <w:r>
          <w:t>have  add</w:t>
        </w:r>
        <w:proofErr w:type="gramEnd"/>
        <w:r>
          <w:t xml:space="preserve"> the following lines in the end of the file, please change the IP address corresponding to your IP address obtained with the command </w:t>
        </w:r>
        <w:r>
          <w:rPr>
            <w:b/>
            <w:rPrChange w:id="315" w:author="Romaric Prodhon" w:date="2018-10-29T09:26:00Z">
              <w:rPr/>
            </w:rPrChange>
          </w:rPr>
          <w:t xml:space="preserve">ifconfig </w:t>
        </w:r>
        <w:r>
          <w:t>:</w:t>
        </w:r>
      </w:ins>
    </w:p>
    <w:p w14:paraId="52216018" w14:textId="77777777" w:rsidR="00364044" w:rsidRPr="00364044" w:rsidRDefault="00364044" w:rsidP="00364044">
      <w:pPr>
        <w:spacing w:after="0"/>
        <w:rPr>
          <w:rFonts w:ascii="Arial" w:hAnsi="Arial" w:cs="Arial"/>
          <w:color w:val="4B4B4B"/>
          <w:sz w:val="21"/>
          <w:szCs w:val="21"/>
          <w:shd w:val="clear" w:color="auto" w:fill="F1F1FF"/>
        </w:rPr>
      </w:pPr>
      <w:r w:rsidRPr="00364044">
        <w:rPr>
          <w:rFonts w:ascii="Arial" w:hAnsi="Arial" w:cs="Arial"/>
          <w:color w:val="4B4B4B"/>
          <w:sz w:val="21"/>
          <w:szCs w:val="21"/>
          <w:shd w:val="clear" w:color="auto" w:fill="F1F1FF"/>
        </w:rPr>
        <w:t>source /opt/</w:t>
      </w:r>
      <w:proofErr w:type="spellStart"/>
      <w:r w:rsidRPr="00364044">
        <w:rPr>
          <w:rFonts w:ascii="Arial" w:hAnsi="Arial" w:cs="Arial"/>
          <w:color w:val="4B4B4B"/>
          <w:sz w:val="21"/>
          <w:szCs w:val="21"/>
          <w:shd w:val="clear" w:color="auto" w:fill="F1F1FF"/>
        </w:rPr>
        <w:t>ros</w:t>
      </w:r>
      <w:proofErr w:type="spellEnd"/>
      <w:r w:rsidRPr="00364044">
        <w:rPr>
          <w:rFonts w:ascii="Arial" w:hAnsi="Arial" w:cs="Arial"/>
          <w:color w:val="4B4B4B"/>
          <w:sz w:val="21"/>
          <w:szCs w:val="21"/>
          <w:shd w:val="clear" w:color="auto" w:fill="F1F1FF"/>
        </w:rPr>
        <w:t>/indigo/</w:t>
      </w:r>
      <w:proofErr w:type="spellStart"/>
      <w:r w:rsidRPr="00364044">
        <w:rPr>
          <w:rFonts w:ascii="Arial" w:hAnsi="Arial" w:cs="Arial"/>
          <w:color w:val="4B4B4B"/>
          <w:sz w:val="21"/>
          <w:szCs w:val="21"/>
          <w:shd w:val="clear" w:color="auto" w:fill="F1F1FF"/>
        </w:rPr>
        <w:t>setup.bash</w:t>
      </w:r>
      <w:proofErr w:type="spellEnd"/>
    </w:p>
    <w:p w14:paraId="6446715D" w14:textId="68095BD3" w:rsidR="00364044" w:rsidRPr="00364044" w:rsidRDefault="00364044" w:rsidP="003640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B4B4B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4B4B4B"/>
          <w:sz w:val="21"/>
          <w:szCs w:val="21"/>
        </w:rPr>
        <w:t>source ~/</w:t>
      </w:r>
      <w:proofErr w:type="spellStart"/>
      <w:r>
        <w:rPr>
          <w:rStyle w:val="Strong"/>
          <w:rFonts w:ascii="Arial" w:eastAsiaTheme="majorEastAsia" w:hAnsi="Arial" w:cs="Arial"/>
          <w:color w:val="4B4B4B"/>
          <w:sz w:val="21"/>
          <w:szCs w:val="21"/>
        </w:rPr>
        <w:t>catkin_ws</w:t>
      </w:r>
      <w:proofErr w:type="spellEnd"/>
      <w:r>
        <w:rPr>
          <w:rStyle w:val="Strong"/>
          <w:rFonts w:ascii="Arial" w:eastAsiaTheme="majorEastAsia" w:hAnsi="Arial" w:cs="Arial"/>
          <w:color w:val="4B4B4B"/>
          <w:sz w:val="21"/>
          <w:szCs w:val="2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4B4B4B"/>
          <w:sz w:val="21"/>
          <w:szCs w:val="21"/>
        </w:rPr>
        <w:t>devel</w:t>
      </w:r>
      <w:proofErr w:type="spellEnd"/>
      <w:r>
        <w:rPr>
          <w:rStyle w:val="Strong"/>
          <w:rFonts w:ascii="Arial" w:eastAsiaTheme="majorEastAsia" w:hAnsi="Arial" w:cs="Arial"/>
          <w:color w:val="4B4B4B"/>
          <w:sz w:val="21"/>
          <w:szCs w:val="21"/>
        </w:rPr>
        <w:t>/</w:t>
      </w:r>
      <w:proofErr w:type="spellStart"/>
      <w:r>
        <w:rPr>
          <w:rStyle w:val="Strong"/>
          <w:rFonts w:ascii="Arial" w:eastAsiaTheme="majorEastAsia" w:hAnsi="Arial" w:cs="Arial"/>
          <w:color w:val="4B4B4B"/>
          <w:sz w:val="21"/>
          <w:szCs w:val="21"/>
        </w:rPr>
        <w:t>setup.bash</w:t>
      </w:r>
      <w:proofErr w:type="spellEnd"/>
      <w:r w:rsidRPr="00364044">
        <w:rPr>
          <w:rFonts w:ascii="Arial" w:hAnsi="Arial" w:cs="Arial"/>
          <w:b/>
          <w:color w:val="4B4B4B"/>
          <w:sz w:val="21"/>
          <w:szCs w:val="21"/>
          <w:shd w:val="clear" w:color="auto" w:fill="F1F1FF"/>
        </w:rPr>
        <w:t xml:space="preserve"> </w:t>
      </w:r>
    </w:p>
    <w:p w14:paraId="7D6BFE9C" w14:textId="2418BE3A" w:rsidR="00594A8C" w:rsidRPr="007F08EB" w:rsidRDefault="00594A8C" w:rsidP="00364044">
      <w:pPr>
        <w:spacing w:after="0"/>
        <w:rPr>
          <w:ins w:id="316" w:author="Romaric Prodhon" w:date="2018-10-29T09:26:00Z"/>
          <w:b/>
          <w:rPrChange w:id="317" w:author="Romaric Prodhon" w:date="2018-10-29T09:26:00Z">
            <w:rPr>
              <w:ins w:id="318" w:author="Romaric Prodhon" w:date="2018-10-29T09:26:00Z"/>
            </w:rPr>
          </w:rPrChange>
        </w:rPr>
      </w:pPr>
      <w:ins w:id="319" w:author="Romaric Prodhon" w:date="2018-10-29T09:26:00Z">
        <w:r>
          <w:rPr>
            <w:b/>
            <w:rPrChange w:id="320" w:author="Romaric Prodhon" w:date="2018-10-29T09:26:00Z">
              <w:rPr/>
            </w:rPrChange>
          </w:rPr>
          <w:t xml:space="preserve">#ROS config for </w:t>
        </w:r>
        <w:proofErr w:type="spellStart"/>
        <w:r>
          <w:rPr>
            <w:b/>
            <w:rPrChange w:id="321" w:author="Romaric Prodhon" w:date="2018-10-29T09:26:00Z">
              <w:rPr/>
            </w:rPrChange>
          </w:rPr>
          <w:t>MiR</w:t>
        </w:r>
        <w:proofErr w:type="spellEnd"/>
      </w:ins>
    </w:p>
    <w:p w14:paraId="3313A8D3" w14:textId="77777777" w:rsidR="00594A8C" w:rsidRPr="007F08EB" w:rsidRDefault="00594A8C">
      <w:pPr>
        <w:spacing w:after="0"/>
        <w:rPr>
          <w:ins w:id="322" w:author="Romaric Prodhon" w:date="2018-10-29T09:26:00Z"/>
          <w:b/>
          <w:rPrChange w:id="323" w:author="Romaric Prodhon" w:date="2018-10-29T09:26:00Z">
            <w:rPr>
              <w:ins w:id="324" w:author="Romaric Prodhon" w:date="2018-10-29T09:26:00Z"/>
            </w:rPr>
          </w:rPrChange>
        </w:rPr>
        <w:pPrChange w:id="325" w:author="Romaric Prodhon" w:date="2018-10-29T09:26:00Z">
          <w:pPr/>
        </w:pPrChange>
      </w:pPr>
      <w:ins w:id="326" w:author="Romaric Prodhon" w:date="2018-10-29T09:26:00Z">
        <w:r>
          <w:rPr>
            <w:b/>
            <w:rPrChange w:id="327" w:author="Romaric Prodhon" w:date="2018-10-29T09:26:00Z">
              <w:rPr/>
            </w:rPrChange>
          </w:rPr>
          <w:lastRenderedPageBreak/>
          <w:t>SSID=$(</w:t>
        </w:r>
        <w:proofErr w:type="spellStart"/>
        <w:r>
          <w:rPr>
            <w:b/>
            <w:rPrChange w:id="328" w:author="Romaric Prodhon" w:date="2018-10-29T09:26:00Z">
              <w:rPr/>
            </w:rPrChange>
          </w:rPr>
          <w:t>iwgetid</w:t>
        </w:r>
        <w:proofErr w:type="spellEnd"/>
        <w:r>
          <w:rPr>
            <w:b/>
            <w:rPrChange w:id="329" w:author="Romaric Prodhon" w:date="2018-10-29T09:26:00Z">
              <w:rPr/>
            </w:rPrChange>
          </w:rPr>
          <w:t xml:space="preserve"> -r)</w:t>
        </w:r>
      </w:ins>
    </w:p>
    <w:p w14:paraId="14406DC3" w14:textId="77777777" w:rsidR="00594A8C" w:rsidRPr="007F08EB" w:rsidRDefault="00594A8C">
      <w:pPr>
        <w:spacing w:after="0"/>
        <w:rPr>
          <w:ins w:id="330" w:author="Romaric Prodhon" w:date="2018-10-29T09:26:00Z"/>
          <w:b/>
          <w:rPrChange w:id="331" w:author="Romaric Prodhon" w:date="2018-10-29T09:26:00Z">
            <w:rPr>
              <w:ins w:id="332" w:author="Romaric Prodhon" w:date="2018-10-29T09:26:00Z"/>
            </w:rPr>
          </w:rPrChange>
        </w:rPr>
        <w:pPrChange w:id="333" w:author="Romaric Prodhon" w:date="2018-10-29T09:26:00Z">
          <w:pPr/>
        </w:pPrChange>
      </w:pPr>
      <w:ins w:id="334" w:author="Romaric Prodhon" w:date="2018-10-29T09:26:00Z">
        <w:r>
          <w:rPr>
            <w:b/>
            <w:rPrChange w:id="335" w:author="Romaric Prodhon" w:date="2018-10-29T09:26:00Z">
              <w:rPr/>
            </w:rPrChange>
          </w:rPr>
          <w:t>if [[ $SSID = MiR_R</w:t>
        </w:r>
        <w:proofErr w:type="gramStart"/>
        <w:r>
          <w:rPr>
            <w:b/>
            <w:rPrChange w:id="336" w:author="Romaric Prodhon" w:date="2018-10-29T09:26:00Z">
              <w:rPr/>
            </w:rPrChange>
          </w:rPr>
          <w:t>853 ]</w:t>
        </w:r>
        <w:proofErr w:type="gramEnd"/>
        <w:r>
          <w:rPr>
            <w:b/>
            <w:rPrChange w:id="337" w:author="Romaric Prodhon" w:date="2018-10-29T09:26:00Z">
              <w:rPr/>
            </w:rPrChange>
          </w:rPr>
          <w:t>]; then</w:t>
        </w:r>
      </w:ins>
    </w:p>
    <w:p w14:paraId="06BF93C8" w14:textId="77777777" w:rsidR="00594A8C" w:rsidRPr="007F08EB" w:rsidRDefault="00594A8C">
      <w:pPr>
        <w:spacing w:after="0"/>
        <w:rPr>
          <w:ins w:id="338" w:author="Romaric Prodhon" w:date="2018-10-29T09:26:00Z"/>
          <w:b/>
          <w:rPrChange w:id="339" w:author="Romaric Prodhon" w:date="2018-10-29T09:26:00Z">
            <w:rPr>
              <w:ins w:id="340" w:author="Romaric Prodhon" w:date="2018-10-29T09:26:00Z"/>
            </w:rPr>
          </w:rPrChange>
        </w:rPr>
        <w:pPrChange w:id="341" w:author="Romaric Prodhon" w:date="2018-10-29T09:26:00Z">
          <w:pPr/>
        </w:pPrChange>
      </w:pPr>
      <w:ins w:id="342" w:author="Romaric Prodhon" w:date="2018-10-29T09:26:00Z">
        <w:r>
          <w:rPr>
            <w:b/>
            <w:rPrChange w:id="343" w:author="Romaric Prodhon" w:date="2018-10-29T09:26:00Z">
              <w:rPr/>
            </w:rPrChange>
          </w:rPr>
          <w:t xml:space="preserve">  </w:t>
        </w:r>
        <w:bookmarkStart w:id="344" w:name="_Hlk3344865"/>
        <w:r>
          <w:rPr>
            <w:b/>
            <w:rPrChange w:id="345" w:author="Romaric Prodhon" w:date="2018-10-29T09:26:00Z">
              <w:rPr/>
            </w:rPrChange>
          </w:rPr>
          <w:t>export ROS_MASTER_URI=http://192.168.12.20:11311</w:t>
        </w:r>
        <w:bookmarkEnd w:id="344"/>
      </w:ins>
    </w:p>
    <w:p w14:paraId="7E950D22" w14:textId="2698A89D" w:rsidR="00594A8C" w:rsidRPr="007F08EB" w:rsidRDefault="00594A8C">
      <w:pPr>
        <w:spacing w:after="0"/>
        <w:rPr>
          <w:ins w:id="346" w:author="Romaric Prodhon" w:date="2018-10-29T09:26:00Z"/>
          <w:b/>
          <w:rPrChange w:id="347" w:author="Romaric Prodhon" w:date="2018-10-29T09:26:00Z">
            <w:rPr>
              <w:ins w:id="348" w:author="Romaric Prodhon" w:date="2018-10-29T09:26:00Z"/>
            </w:rPr>
          </w:rPrChange>
        </w:rPr>
        <w:pPrChange w:id="349" w:author="Romaric Prodhon" w:date="2018-10-29T09:26:00Z">
          <w:pPr/>
        </w:pPrChange>
      </w:pPr>
      <w:bookmarkStart w:id="350" w:name="_Hlk3344881"/>
      <w:ins w:id="351" w:author="Romaric Prodhon" w:date="2018-10-29T09:26:00Z">
        <w:r>
          <w:rPr>
            <w:b/>
            <w:rPrChange w:id="352" w:author="Romaric Prodhon" w:date="2018-10-29T09:26:00Z">
              <w:rPr/>
            </w:rPrChange>
          </w:rPr>
          <w:t xml:space="preserve">  export ROS_IP=</w:t>
        </w:r>
      </w:ins>
      <w:r w:rsidR="00367174" w:rsidRPr="00367174">
        <w:rPr>
          <w:b/>
        </w:rPr>
        <w:t>192.168.12.252</w:t>
      </w:r>
    </w:p>
    <w:bookmarkEnd w:id="350"/>
    <w:p w14:paraId="3725DB5F" w14:textId="77777777" w:rsidR="00594A8C" w:rsidRDefault="00594A8C" w:rsidP="00594A8C">
      <w:pPr>
        <w:spacing w:after="0"/>
        <w:rPr>
          <w:ins w:id="353" w:author="Romaric Prodhon" w:date="2018-10-29T09:26:00Z"/>
        </w:rPr>
      </w:pPr>
      <w:ins w:id="354" w:author="Romaric Prodhon" w:date="2018-10-29T09:26:00Z">
        <w:r>
          <w:rPr>
            <w:b/>
            <w:rPrChange w:id="355" w:author="Romaric Prodhon" w:date="2018-10-29T09:26:00Z">
              <w:rPr/>
            </w:rPrChange>
          </w:rPr>
          <w:t>fi</w:t>
        </w:r>
      </w:ins>
    </w:p>
    <w:p w14:paraId="425D9577" w14:textId="77777777" w:rsidR="00594A8C" w:rsidRDefault="00594A8C" w:rsidP="00594A8C">
      <w:pPr>
        <w:rPr>
          <w:del w:id="356" w:author="Romaric Prodhon" w:date="2018-10-29T09:26:00Z"/>
        </w:rPr>
      </w:pPr>
    </w:p>
    <w:p w14:paraId="1B3BDAC9" w14:textId="77777777" w:rsidR="00594A8C" w:rsidRDefault="00594A8C" w:rsidP="00594A8C">
      <w:pPr>
        <w:rPr>
          <w:ins w:id="357" w:author="Eelis Peltola" w:date="2018-10-29T09:26:00Z"/>
        </w:rPr>
      </w:pPr>
    </w:p>
    <w:p w14:paraId="624521B7" w14:textId="77777777" w:rsidR="00594A8C" w:rsidRDefault="00594A8C" w:rsidP="00594A8C">
      <w:pPr>
        <w:numPr>
          <w:ilvl w:val="1"/>
          <w:numId w:val="13"/>
        </w:numPr>
        <w:rPr>
          <w:del w:id="358" w:author="Eelis Peltola" w:date="2018-10-29T09:26:00Z"/>
        </w:rPr>
      </w:pPr>
      <w:ins w:id="359" w:author="Eelis Peltola" w:date="2018-10-29T09:26:00Z">
        <w:r>
          <w:t xml:space="preserve">Using </w:t>
        </w:r>
        <w:proofErr w:type="spellStart"/>
        <w:r>
          <w:t>rosbag</w:t>
        </w:r>
      </w:ins>
      <w:proofErr w:type="spellEnd"/>
    </w:p>
    <w:p w14:paraId="112B5B60" w14:textId="77777777" w:rsidR="00594A8C" w:rsidRPr="007F08EB" w:rsidRDefault="00594A8C">
      <w:pPr>
        <w:pStyle w:val="Heading2"/>
        <w:numPr>
          <w:ilvl w:val="1"/>
          <w:numId w:val="13"/>
        </w:numPr>
        <w:rPr>
          <w:rFonts w:ascii="Arial" w:eastAsia="Arial" w:hAnsi="Arial" w:cs="Arial"/>
          <w:color w:val="000000"/>
          <w:rPrChange w:id="360" w:author="Eelis Peltola" w:date="2018-10-29T09:26:00Z">
            <w:rPr/>
          </w:rPrChange>
        </w:rPr>
        <w:pPrChange w:id="361" w:author="Eelis Peltola" w:date="2018-10-29T09:26:00Z">
          <w:pPr/>
        </w:pPrChange>
      </w:pPr>
    </w:p>
    <w:p w14:paraId="475D28F2" w14:textId="77777777" w:rsidR="00594A8C" w:rsidRDefault="00594A8C" w:rsidP="00594A8C">
      <w:proofErr w:type="spellStart"/>
      <w:ins w:id="362" w:author="Eelis Peltola" w:date="2018-10-29T09:26:00Z">
        <w:r>
          <w:rPr>
            <w:b/>
            <w:rPrChange w:id="363" w:author="Eelis Peltola" w:date="2018-10-29T09:26:00Z">
              <w:rPr/>
            </w:rPrChange>
          </w:rPr>
          <w:t>rosbag</w:t>
        </w:r>
        <w:proofErr w:type="spellEnd"/>
        <w:r>
          <w:rPr>
            <w:b/>
            <w:rPrChange w:id="364" w:author="Eelis Peltola" w:date="2018-10-29T09:26:00Z">
              <w:rPr/>
            </w:rPrChange>
          </w:rPr>
          <w:t xml:space="preserve"> record [</w:t>
        </w:r>
        <w:proofErr w:type="spellStart"/>
        <w:r>
          <w:rPr>
            <w:b/>
            <w:rPrChange w:id="365" w:author="Eelis Peltola" w:date="2018-10-29T09:26:00Z">
              <w:rPr/>
            </w:rPrChange>
          </w:rPr>
          <w:t>topic_name</w:t>
        </w:r>
        <w:proofErr w:type="spellEnd"/>
        <w:r>
          <w:rPr>
            <w:b/>
            <w:rPrChange w:id="366" w:author="Eelis Peltola" w:date="2018-10-29T09:26:00Z">
              <w:rPr/>
            </w:rPrChange>
          </w:rPr>
          <w:t xml:space="preserve">(s)] </w:t>
        </w:r>
        <w:r>
          <w:t xml:space="preserve">will subscribe to topics and record them into a .bag file. Afterwards, these topics can be played with </w:t>
        </w:r>
        <w:proofErr w:type="spellStart"/>
        <w:r>
          <w:rPr>
            <w:b/>
            <w:rPrChange w:id="367" w:author="Eelis Peltola" w:date="2018-10-29T09:26:00Z">
              <w:rPr/>
            </w:rPrChange>
          </w:rPr>
          <w:t>rosbag</w:t>
        </w:r>
        <w:proofErr w:type="spellEnd"/>
        <w:r>
          <w:rPr>
            <w:b/>
            <w:rPrChange w:id="368" w:author="Eelis Peltola" w:date="2018-10-29T09:26:00Z">
              <w:rPr/>
            </w:rPrChange>
          </w:rPr>
          <w:t xml:space="preserve"> play [</w:t>
        </w:r>
        <w:proofErr w:type="spellStart"/>
        <w:r>
          <w:rPr>
            <w:b/>
            <w:rPrChange w:id="369" w:author="Eelis Peltola" w:date="2018-10-29T09:26:00Z">
              <w:rPr/>
            </w:rPrChange>
          </w:rPr>
          <w:t>bag_name.bag</w:t>
        </w:r>
        <w:proofErr w:type="spellEnd"/>
        <w:r>
          <w:rPr>
            <w:b/>
            <w:rPrChange w:id="370" w:author="Eelis Peltola" w:date="2018-10-29T09:26:00Z">
              <w:rPr/>
            </w:rPrChange>
          </w:rPr>
          <w:t>]</w:t>
        </w:r>
        <w:r>
          <w:t xml:space="preserve">. When playing, they appear as if they were being subscribed to at that moment. For example, visualization is possible with </w:t>
        </w:r>
        <w:proofErr w:type="spellStart"/>
        <w:r>
          <w:t>rviz</w:t>
        </w:r>
        <w:proofErr w:type="spellEnd"/>
        <w:r>
          <w:t xml:space="preserve"> as usual.</w:t>
        </w:r>
      </w:ins>
    </w:p>
    <w:p w14:paraId="5BF8B928" w14:textId="77777777" w:rsidR="00594A8C" w:rsidRDefault="00594A8C" w:rsidP="00594A8C">
      <w:pPr>
        <w:rPr>
          <w:del w:id="371" w:author="Eelis Peltola" w:date="2018-10-29T09:26:00Z"/>
        </w:rPr>
      </w:pPr>
      <w:ins w:id="372" w:author="Eelis Peltola" w:date="2018-10-29T09:26:00Z">
        <w:r>
          <w:t xml:space="preserve">File </w:t>
        </w:r>
        <w:r>
          <w:rPr>
            <w:i/>
            <w:rPrChange w:id="373" w:author="Eelis Peltola" w:date="2018-10-29T09:26:00Z">
              <w:rPr/>
            </w:rPrChange>
          </w:rPr>
          <w:t>2018-10-23-14-41-42_subset_of_all_msgs.bag</w:t>
        </w:r>
        <w:r>
          <w:t xml:space="preserve"> contains many topics published by </w:t>
        </w:r>
        <w:proofErr w:type="spellStart"/>
        <w:r>
          <w:t>MiR</w:t>
        </w:r>
        <w:proofErr w:type="spellEnd"/>
        <w:r>
          <w:t xml:space="preserve">. </w:t>
        </w:r>
        <w:proofErr w:type="spellStart"/>
        <w:r>
          <w:t>MiR’s</w:t>
        </w:r>
        <w:proofErr w:type="spellEnd"/>
        <w:r>
          <w:t xml:space="preserve"> movement while recording is shown in </w:t>
        </w:r>
      </w:ins>
    </w:p>
    <w:p w14:paraId="6FE42D4A" w14:textId="77777777" w:rsidR="00594A8C" w:rsidRDefault="00594A8C" w:rsidP="00594A8C">
      <w:pPr>
        <w:rPr>
          <w:del w:id="374" w:author="Eelis Peltola" w:date="2018-10-29T09:26:00Z"/>
        </w:rPr>
      </w:pPr>
      <w:ins w:id="375" w:author="Eelis Peltola" w:date="2018-10-29T09:26:00Z">
        <w:r>
          <w:rPr>
            <w:i/>
            <w:rPrChange w:id="376" w:author="Eelis Peltola" w:date="2018-10-29T09:26:00Z">
              <w:rPr/>
            </w:rPrChange>
          </w:rPr>
          <w:t xml:space="preserve">VID_20181023_144236.mp4 </w:t>
        </w:r>
        <w:r>
          <w:t>(times don’t match exactly)</w:t>
        </w:r>
        <w:r>
          <w:rPr>
            <w:i/>
            <w:rPrChange w:id="377" w:author="Eelis Peltola" w:date="2018-10-29T09:26:00Z">
              <w:rPr/>
            </w:rPrChange>
          </w:rPr>
          <w:t xml:space="preserve">. </w:t>
        </w:r>
        <w:r>
          <w:t xml:space="preserve">To see which topics were recorded, do </w:t>
        </w:r>
        <w:proofErr w:type="spellStart"/>
        <w:r>
          <w:rPr>
            <w:b/>
            <w:rPrChange w:id="378" w:author="Eelis Peltola" w:date="2018-10-29T09:26:00Z">
              <w:rPr/>
            </w:rPrChange>
          </w:rPr>
          <w:t>rosbag</w:t>
        </w:r>
        <w:proofErr w:type="spellEnd"/>
        <w:r>
          <w:rPr>
            <w:b/>
            <w:rPrChange w:id="379" w:author="Eelis Peltola" w:date="2018-10-29T09:26:00Z">
              <w:rPr/>
            </w:rPrChange>
          </w:rPr>
          <w:t xml:space="preserve"> info </w:t>
        </w:r>
      </w:ins>
    </w:p>
    <w:p w14:paraId="1FAA5018" w14:textId="77777777" w:rsidR="00594A8C" w:rsidRDefault="00594A8C" w:rsidP="00594A8C">
      <w:ins w:id="380" w:author="Eelis Peltola" w:date="2018-10-29T09:26:00Z">
        <w:r>
          <w:rPr>
            <w:b/>
            <w:rPrChange w:id="381" w:author="Eelis Peltola" w:date="2018-10-29T09:26:00Z">
              <w:rPr/>
            </w:rPrChange>
          </w:rPr>
          <w:t>[</w:t>
        </w:r>
        <w:proofErr w:type="spellStart"/>
        <w:r>
          <w:rPr>
            <w:b/>
            <w:rPrChange w:id="382" w:author="Eelis Peltola" w:date="2018-10-29T09:26:00Z">
              <w:rPr/>
            </w:rPrChange>
          </w:rPr>
          <w:t>bag_name.bag</w:t>
        </w:r>
        <w:proofErr w:type="spellEnd"/>
        <w:r>
          <w:rPr>
            <w:b/>
            <w:rPrChange w:id="383" w:author="Eelis Peltola" w:date="2018-10-29T09:26:00Z">
              <w:rPr/>
            </w:rPrChange>
          </w:rPr>
          <w:t>]</w:t>
        </w:r>
        <w:r>
          <w:t xml:space="preserve">. Some topics might show lag, not sure if it’s avoidable. At least camera color image is very </w:t>
        </w:r>
        <w:proofErr w:type="spellStart"/>
        <w:r>
          <w:t>laggy</w:t>
        </w:r>
        <w:proofErr w:type="spellEnd"/>
        <w:r>
          <w:t>.</w:t>
        </w:r>
      </w:ins>
    </w:p>
    <w:p w14:paraId="63CF64E2" w14:textId="77777777" w:rsidR="00594A8C" w:rsidRDefault="00594A8C" w:rsidP="00594A8C">
      <w:pPr>
        <w:rPr>
          <w:i/>
        </w:rPr>
      </w:pPr>
    </w:p>
    <w:p w14:paraId="74CB7563" w14:textId="7031EA07" w:rsidR="00CD1317" w:rsidRDefault="006B5734" w:rsidP="00CD1317">
      <w:r>
        <w:t>Without launcher</w:t>
      </w:r>
    </w:p>
    <w:p w14:paraId="233D9D0D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/background</w:t>
      </w:r>
    </w:p>
    <w:p w14:paraId="0DBECB86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</w:t>
      </w:r>
      <w:proofErr w:type="spellStart"/>
      <w:r>
        <w:t>camera_info</w:t>
      </w:r>
      <w:proofErr w:type="spellEnd"/>
    </w:p>
    <w:p w14:paraId="6B929850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/driver/color/</w:t>
      </w:r>
      <w:proofErr w:type="spellStart"/>
      <w:r>
        <w:t>camera_info</w:t>
      </w:r>
      <w:proofErr w:type="spellEnd"/>
    </w:p>
    <w:p w14:paraId="71EA1D96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/driver/color/</w:t>
      </w:r>
      <w:proofErr w:type="spellStart"/>
      <w:r>
        <w:t>image_raw</w:t>
      </w:r>
      <w:proofErr w:type="spellEnd"/>
    </w:p>
    <w:p w14:paraId="3D7DEC51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/driver/color/</w:t>
      </w:r>
      <w:proofErr w:type="spellStart"/>
      <w:r>
        <w:t>image_raw</w:t>
      </w:r>
      <w:proofErr w:type="spellEnd"/>
      <w:r>
        <w:t>/compressed</w:t>
      </w:r>
    </w:p>
    <w:p w14:paraId="22DFBDC3" w14:textId="77777777" w:rsidR="006B5734" w:rsidRDefault="006B5734" w:rsidP="006B5734">
      <w:r>
        <w:t>/camera_floor/driver/color/image_raw/compressed/parameter_descriptions</w:t>
      </w:r>
    </w:p>
    <w:p w14:paraId="7C7FAF9D" w14:textId="77777777" w:rsidR="006B5734" w:rsidRDefault="006B5734" w:rsidP="006B5734">
      <w:r>
        <w:t>/camera_floor/driver/color/image_raw/compressed/parameter_updates</w:t>
      </w:r>
    </w:p>
    <w:p w14:paraId="498108B4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/driver/depth/</w:t>
      </w:r>
      <w:proofErr w:type="spellStart"/>
      <w:r>
        <w:t>camera_info</w:t>
      </w:r>
      <w:proofErr w:type="spellEnd"/>
    </w:p>
    <w:p w14:paraId="7637C62B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/driver/depth/color/points</w:t>
      </w:r>
    </w:p>
    <w:p w14:paraId="54BA4539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/driver/depth/</w:t>
      </w:r>
      <w:proofErr w:type="spellStart"/>
      <w:r>
        <w:t>image_rect_raw</w:t>
      </w:r>
      <w:proofErr w:type="spellEnd"/>
    </w:p>
    <w:p w14:paraId="08FE813D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/driver/depth/</w:t>
      </w:r>
      <w:proofErr w:type="spellStart"/>
      <w:r>
        <w:t>image_rect_raw</w:t>
      </w:r>
      <w:proofErr w:type="spellEnd"/>
      <w:r>
        <w:t>/compressed</w:t>
      </w:r>
    </w:p>
    <w:p w14:paraId="26B0B95C" w14:textId="77777777" w:rsidR="006B5734" w:rsidRDefault="006B5734" w:rsidP="006B5734">
      <w:r>
        <w:t>/camera_floor/driver/depth/image_rect_raw/compressed/parameter_descriptions</w:t>
      </w:r>
    </w:p>
    <w:p w14:paraId="64C3BABD" w14:textId="77777777" w:rsidR="006B5734" w:rsidRDefault="006B5734" w:rsidP="006B5734">
      <w:r>
        <w:t>/camera_floor/driver/depth/image_rect_raw/compressed/parameter_updates</w:t>
      </w:r>
    </w:p>
    <w:p w14:paraId="43DFC6F7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/driver/</w:t>
      </w:r>
      <w:proofErr w:type="spellStart"/>
      <w:r>
        <w:t>extrinsics</w:t>
      </w:r>
      <w:proofErr w:type="spellEnd"/>
      <w:r>
        <w:t>/</w:t>
      </w:r>
      <w:proofErr w:type="spellStart"/>
      <w:r>
        <w:t>depth_to_color</w:t>
      </w:r>
      <w:proofErr w:type="spellEnd"/>
    </w:p>
    <w:p w14:paraId="7AE0D78E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/driver/</w:t>
      </w:r>
      <w:proofErr w:type="spellStart"/>
      <w:r>
        <w:t>parameter_descriptions</w:t>
      </w:r>
      <w:proofErr w:type="spellEnd"/>
    </w:p>
    <w:p w14:paraId="1EBA5D05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/driver/</w:t>
      </w:r>
      <w:proofErr w:type="spellStart"/>
      <w:r>
        <w:t>parameter_updates</w:t>
      </w:r>
      <w:proofErr w:type="spellEnd"/>
    </w:p>
    <w:p w14:paraId="6E8F5B29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/filter/</w:t>
      </w:r>
      <w:proofErr w:type="spellStart"/>
      <w:r>
        <w:t>parameter_descriptions</w:t>
      </w:r>
      <w:proofErr w:type="spellEnd"/>
    </w:p>
    <w:p w14:paraId="0CA925A4" w14:textId="77777777" w:rsidR="006B5734" w:rsidRDefault="006B5734" w:rsidP="006B5734">
      <w:r>
        <w:lastRenderedPageBreak/>
        <w:t>/</w:t>
      </w:r>
      <w:proofErr w:type="spellStart"/>
      <w:r>
        <w:t>camera_floor</w:t>
      </w:r>
      <w:proofErr w:type="spellEnd"/>
      <w:r>
        <w:t>/filter/</w:t>
      </w:r>
      <w:proofErr w:type="spellStart"/>
      <w:r>
        <w:t>parameter_updates</w:t>
      </w:r>
      <w:proofErr w:type="spellEnd"/>
    </w:p>
    <w:p w14:paraId="5015ADDD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/filter/</w:t>
      </w:r>
      <w:proofErr w:type="spellStart"/>
      <w:r>
        <w:t>visualization_marker</w:t>
      </w:r>
      <w:proofErr w:type="spellEnd"/>
    </w:p>
    <w:p w14:paraId="6ABBD458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/floor</w:t>
      </w:r>
    </w:p>
    <w:p w14:paraId="42CE24BC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/obstacles</w:t>
      </w:r>
    </w:p>
    <w:p w14:paraId="7964284B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/transform/</w:t>
      </w:r>
      <w:proofErr w:type="spellStart"/>
      <w:r>
        <w:t>parameter_descriptions</w:t>
      </w:r>
      <w:proofErr w:type="spellEnd"/>
    </w:p>
    <w:p w14:paraId="126AC9F2" w14:textId="77777777" w:rsidR="006B5734" w:rsidRDefault="006B5734" w:rsidP="006B5734">
      <w:r>
        <w:t>/</w:t>
      </w:r>
      <w:proofErr w:type="spellStart"/>
      <w:r>
        <w:t>camera_floor</w:t>
      </w:r>
      <w:proofErr w:type="spellEnd"/>
      <w:r>
        <w:t>/transform/</w:t>
      </w:r>
      <w:proofErr w:type="spellStart"/>
      <w:r>
        <w:t>parameter_updates</w:t>
      </w:r>
      <w:proofErr w:type="spellEnd"/>
    </w:p>
    <w:p w14:paraId="25D216C4" w14:textId="77777777" w:rsidR="006B5734" w:rsidRDefault="006B5734" w:rsidP="006B5734">
      <w:r>
        <w:t>/</w:t>
      </w:r>
      <w:proofErr w:type="spellStart"/>
      <w:r>
        <w:t>camera_top</w:t>
      </w:r>
      <w:proofErr w:type="spellEnd"/>
      <w:r>
        <w:t>/background</w:t>
      </w:r>
    </w:p>
    <w:p w14:paraId="45EC12DE" w14:textId="7E691E38" w:rsidR="006B5734" w:rsidRDefault="006B5734" w:rsidP="006B5734">
      <w:r>
        <w:t>/</w:t>
      </w:r>
      <w:proofErr w:type="spellStart"/>
      <w:r>
        <w:t>camera_top</w:t>
      </w:r>
      <w:proofErr w:type="spellEnd"/>
      <w:r>
        <w:t>/obstacles</w:t>
      </w:r>
    </w:p>
    <w:p w14:paraId="4EB8106B" w14:textId="52EC7889" w:rsidR="00594A8C" w:rsidRDefault="00594A8C" w:rsidP="00594A8C">
      <w:r>
        <w:t xml:space="preserve">Add </w:t>
      </w:r>
      <w:proofErr w:type="gramStart"/>
      <w:r>
        <w:t>to .</w:t>
      </w:r>
      <w:proofErr w:type="spellStart"/>
      <w:r>
        <w:t>bashrc</w:t>
      </w:r>
      <w:proofErr w:type="spellEnd"/>
      <w:proofErr w:type="gramEnd"/>
      <w:r>
        <w:t> :</w:t>
      </w:r>
    </w:p>
    <w:p w14:paraId="065AB03E" w14:textId="28DDE280" w:rsidR="00594A8C" w:rsidRDefault="00594A8C" w:rsidP="00594A8C">
      <w:r w:rsidRPr="000F6B8E">
        <w:t>source ~/</w:t>
      </w:r>
      <w:proofErr w:type="spellStart"/>
      <w:r w:rsidRPr="000F6B8E">
        <w:t>catkin_ws</w:t>
      </w:r>
      <w:proofErr w:type="spellEnd"/>
      <w:r w:rsidRPr="000F6B8E">
        <w:t>/</w:t>
      </w:r>
      <w:proofErr w:type="spellStart"/>
      <w:r w:rsidRPr="000F6B8E">
        <w:t>devel</w:t>
      </w:r>
      <w:proofErr w:type="spellEnd"/>
      <w:r w:rsidRPr="000F6B8E">
        <w:t>/</w:t>
      </w:r>
      <w:proofErr w:type="spellStart"/>
      <w:r w:rsidRPr="000F6B8E">
        <w:t>setup.bash</w:t>
      </w:r>
      <w:proofErr w:type="spellEnd"/>
    </w:p>
    <w:p w14:paraId="63470903" w14:textId="1BE38985" w:rsidR="00F63451" w:rsidRDefault="00F63451" w:rsidP="00594A8C">
      <w:r>
        <w:t xml:space="preserve">Run </w:t>
      </w:r>
      <w:proofErr w:type="spellStart"/>
      <w:r>
        <w:t>mir_driver</w:t>
      </w:r>
      <w:proofErr w:type="spellEnd"/>
      <w:r>
        <w:t xml:space="preserve"> launcher:</w:t>
      </w:r>
    </w:p>
    <w:p w14:paraId="2BB2104C" w14:textId="77777777" w:rsidR="00F63451" w:rsidRPr="00F63451" w:rsidRDefault="00F63451" w:rsidP="00F63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CA"/>
        </w:rPr>
      </w:pPr>
      <w:proofErr w:type="spellStart"/>
      <w:r w:rsidRPr="00F63451">
        <w:rPr>
          <w:rFonts w:ascii="Consolas" w:eastAsia="Times New Roman" w:hAnsi="Consolas" w:cs="Courier New"/>
          <w:color w:val="24292E"/>
          <w:sz w:val="18"/>
          <w:szCs w:val="18"/>
          <w:lang w:eastAsia="en-CA"/>
        </w:rPr>
        <w:t>roslaunch</w:t>
      </w:r>
      <w:proofErr w:type="spellEnd"/>
      <w:r w:rsidRPr="00F63451">
        <w:rPr>
          <w:rFonts w:ascii="Consolas" w:eastAsia="Times New Roman" w:hAnsi="Consolas" w:cs="Courier New"/>
          <w:color w:val="24292E"/>
          <w:sz w:val="18"/>
          <w:szCs w:val="18"/>
          <w:lang w:eastAsia="en-CA"/>
        </w:rPr>
        <w:t xml:space="preserve"> </w:t>
      </w:r>
      <w:proofErr w:type="spellStart"/>
      <w:r w:rsidRPr="00F63451">
        <w:rPr>
          <w:rFonts w:ascii="Consolas" w:eastAsia="Times New Roman" w:hAnsi="Consolas" w:cs="Courier New"/>
          <w:color w:val="24292E"/>
          <w:sz w:val="18"/>
          <w:szCs w:val="18"/>
          <w:lang w:eastAsia="en-CA"/>
        </w:rPr>
        <w:t>mir_driver</w:t>
      </w:r>
      <w:proofErr w:type="spellEnd"/>
      <w:r w:rsidRPr="00F63451">
        <w:rPr>
          <w:rFonts w:ascii="Consolas" w:eastAsia="Times New Roman" w:hAnsi="Consolas" w:cs="Courier New"/>
          <w:color w:val="24292E"/>
          <w:sz w:val="18"/>
          <w:szCs w:val="18"/>
          <w:lang w:eastAsia="en-CA"/>
        </w:rPr>
        <w:t xml:space="preserve"> </w:t>
      </w:r>
      <w:proofErr w:type="spellStart"/>
      <w:r w:rsidRPr="00F63451">
        <w:rPr>
          <w:rFonts w:ascii="Consolas" w:eastAsia="Times New Roman" w:hAnsi="Consolas" w:cs="Courier New"/>
          <w:color w:val="24292E"/>
          <w:sz w:val="18"/>
          <w:szCs w:val="18"/>
          <w:lang w:eastAsia="en-CA"/>
        </w:rPr>
        <w:t>mir.launch</w:t>
      </w:r>
      <w:proofErr w:type="spellEnd"/>
      <w:r w:rsidRPr="00F63451">
        <w:rPr>
          <w:rFonts w:ascii="Consolas" w:eastAsia="Times New Roman" w:hAnsi="Consolas" w:cs="Courier New"/>
          <w:color w:val="24292E"/>
          <w:sz w:val="18"/>
          <w:szCs w:val="18"/>
          <w:lang w:eastAsia="en-CA"/>
        </w:rPr>
        <w:t xml:space="preserve"> </w:t>
      </w:r>
      <w:proofErr w:type="spellStart"/>
      <w:r w:rsidRPr="00F63451">
        <w:rPr>
          <w:rFonts w:ascii="Consolas" w:eastAsia="Times New Roman" w:hAnsi="Consolas" w:cs="Courier New"/>
          <w:color w:val="24292E"/>
          <w:sz w:val="18"/>
          <w:szCs w:val="18"/>
          <w:lang w:eastAsia="en-CA"/>
        </w:rPr>
        <w:t>disable_map</w:t>
      </w:r>
      <w:proofErr w:type="spellEnd"/>
      <w:r w:rsidRPr="00F63451">
        <w:rPr>
          <w:rFonts w:ascii="Consolas" w:eastAsia="Times New Roman" w:hAnsi="Consolas" w:cs="Courier New"/>
          <w:color w:val="24292E"/>
          <w:sz w:val="18"/>
          <w:szCs w:val="18"/>
          <w:lang w:eastAsia="en-CA"/>
        </w:rPr>
        <w:t>:=true</w:t>
      </w:r>
    </w:p>
    <w:p w14:paraId="50126D46" w14:textId="50A2366D" w:rsidR="0047008D" w:rsidRDefault="0047008D" w:rsidP="0047008D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proofErr w:type="spellStart"/>
      <w:r w:rsidRPr="0047008D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rosrun</w:t>
      </w:r>
      <w:proofErr w:type="spellEnd"/>
      <w:r w:rsidRPr="0047008D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47008D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gmapping</w:t>
      </w:r>
      <w:proofErr w:type="spellEnd"/>
      <w:r w:rsidRPr="0047008D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47008D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slam_gmapping</w:t>
      </w:r>
      <w:proofErr w:type="spellEnd"/>
      <w:r w:rsidRPr="0047008D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 xml:space="preserve"> </w:t>
      </w:r>
      <w:proofErr w:type="gramStart"/>
      <w:r w:rsidRPr="0047008D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scan:=</w:t>
      </w:r>
      <w:proofErr w:type="gramEnd"/>
      <w:r w:rsidRPr="0047008D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/robot0/laser_0 _</w:t>
      </w:r>
      <w:proofErr w:type="spellStart"/>
      <w:r w:rsidRPr="0047008D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base_frame</w:t>
      </w:r>
      <w:proofErr w:type="spellEnd"/>
      <w:r w:rsidRPr="0047008D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:="/robot0"  map:=/</w:t>
      </w:r>
      <w:proofErr w:type="spellStart"/>
      <w:r w:rsidRPr="0047008D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gmapping</w:t>
      </w:r>
      <w:proofErr w:type="spellEnd"/>
      <w:r w:rsidRPr="0047008D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/map</w:t>
      </w:r>
    </w:p>
    <w:p w14:paraId="7A0EC1BF" w14:textId="7899DFFE" w:rsidR="00737345" w:rsidRDefault="00737345" w:rsidP="0047008D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proofErr w:type="spellStart"/>
      <w:r w:rsidRPr="00737345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rosrun</w:t>
      </w:r>
      <w:proofErr w:type="spellEnd"/>
      <w:r w:rsidRPr="00737345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737345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teleop_twist_keyboard</w:t>
      </w:r>
      <w:proofErr w:type="spellEnd"/>
      <w:r w:rsidRPr="00737345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 xml:space="preserve"> teleop_twist_keyboard.py</w:t>
      </w:r>
    </w:p>
    <w:p w14:paraId="42330A09" w14:textId="3B14D15D" w:rsidR="005151A5" w:rsidRDefault="005151A5" w:rsidP="0047008D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</w:p>
    <w:p w14:paraId="28B0AB50" w14:textId="19A7CA33" w:rsidR="005151A5" w:rsidRDefault="0059628A" w:rsidP="0047008D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roscd</w:t>
      </w:r>
      <w:proofErr w:type="spellEnd"/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 xml:space="preserve"> …; </w:t>
      </w:r>
      <w:proofErr w:type="spellStart"/>
      <w:r w:rsidR="005151A5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ros</w:t>
      </w:r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run</w:t>
      </w:r>
      <w:proofErr w:type="spellEnd"/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map_server</w:t>
      </w:r>
      <w:proofErr w:type="spellEnd"/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map_saver</w:t>
      </w:r>
      <w:proofErr w:type="spellEnd"/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 xml:space="preserve"> </w:t>
      </w:r>
      <w:r w:rsidR="00BC7F9C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map:=/</w:t>
      </w:r>
      <w:r w:rsidR="0064391C"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 xml:space="preserve">map_2 </w:t>
      </w:r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 xml:space="preserve">-f 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name_of_the_map</w:t>
      </w:r>
      <w:proofErr w:type="spellEnd"/>
    </w:p>
    <w:p w14:paraId="2633C3CD" w14:textId="2AEB46C5" w:rsidR="00166BCB" w:rsidRDefault="00166BCB" w:rsidP="0047008D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</w:p>
    <w:p w14:paraId="1F06CF5B" w14:textId="139CFA22" w:rsidR="00166BCB" w:rsidRDefault="00166BCB" w:rsidP="0047008D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PEGAS SOLUCIONADAS</w:t>
      </w:r>
    </w:p>
    <w:p w14:paraId="08349870" w14:textId="1B6502EC" w:rsidR="00166BCB" w:rsidRDefault="00166BCB" w:rsidP="0047008D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TF OLD DATA</w:t>
      </w:r>
    </w:p>
    <w:p w14:paraId="0D2DD421" w14:textId="048D26A8" w:rsidR="00C457C3" w:rsidRDefault="00C457C3" w:rsidP="0047008D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rosrun</w:t>
      </w:r>
      <w:proofErr w:type="spellEnd"/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tf</w:t>
      </w:r>
      <w:proofErr w:type="spellEnd"/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  <w:t>tf_monitor</w:t>
      </w:r>
      <w:proofErr w:type="spellEnd"/>
    </w:p>
    <w:p w14:paraId="031F709D" w14:textId="1FE9BDDB" w:rsidR="00F63451" w:rsidRDefault="00433EAF" w:rsidP="00594A8C">
      <w:r>
        <w:t xml:space="preserve">A la hora de </w:t>
      </w:r>
      <w:proofErr w:type="spellStart"/>
      <w:r>
        <w:t>sincronizar</w:t>
      </w:r>
      <w:proofErr w:type="spellEnd"/>
      <w:r>
        <w:t xml:space="preserve">, </w:t>
      </w:r>
      <w:proofErr w:type="spellStart"/>
      <w:r>
        <w:t>tarda</w:t>
      </w:r>
      <w:proofErr w:type="spellEnd"/>
      <w:r>
        <w:t xml:space="preserve"> 1 seg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la </w:t>
      </w:r>
      <w:proofErr w:type="spellStart"/>
      <w:r>
        <w:t>señal</w:t>
      </w:r>
      <w:proofErr w:type="spellEnd"/>
      <w:r>
        <w:t xml:space="preserve"> al robot el click</w:t>
      </w:r>
    </w:p>
    <w:p w14:paraId="6525469C" w14:textId="1D864B38" w:rsidR="00613E77" w:rsidRDefault="00613E77" w:rsidP="00594A8C"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se </w:t>
      </w:r>
      <w:proofErr w:type="spellStart"/>
      <w:r>
        <w:t>mueva</w:t>
      </w:r>
      <w:proofErr w:type="spellEnd"/>
      <w:r>
        <w:t xml:space="preserve"> el robot, </w:t>
      </w:r>
      <w:proofErr w:type="spellStart"/>
      <w:r>
        <w:t>resetear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config map de la web interface al </w:t>
      </w:r>
      <w:proofErr w:type="spellStart"/>
      <w:r>
        <w:t>reiniciar</w:t>
      </w:r>
      <w:proofErr w:type="spellEnd"/>
      <w:r>
        <w:t xml:space="preserve"> </w:t>
      </w:r>
      <w:proofErr w:type="spellStart"/>
      <w:r>
        <w:t>algoritmo</w:t>
      </w:r>
      <w:proofErr w:type="spellEnd"/>
    </w:p>
    <w:p w14:paraId="4400735E" w14:textId="209E2D3D" w:rsidR="00D8779A" w:rsidRDefault="00D8779A" w:rsidP="00594A8C">
      <w:proofErr w:type="spellStart"/>
      <w:r>
        <w:t>En</w:t>
      </w:r>
      <w:proofErr w:type="spellEnd"/>
      <w:r>
        <w:t xml:space="preserve"> </w:t>
      </w:r>
      <w:proofErr w:type="spellStart"/>
      <w:r>
        <w:t>costmap_common_</w:t>
      </w:r>
      <w:proofErr w:type="gramStart"/>
      <w:r>
        <w:t>params.yaml</w:t>
      </w:r>
      <w:proofErr w:type="spellEnd"/>
      <w:proofErr w:type="gramEnd"/>
      <w:r>
        <w:t>:</w:t>
      </w:r>
    </w:p>
    <w:p w14:paraId="6F3A3DAC" w14:textId="393E29B4" w:rsidR="00D8779A" w:rsidRDefault="00D8779A" w:rsidP="00594A8C">
      <w:r w:rsidRPr="00D8779A">
        <w:t>footprint: [[0.</w:t>
      </w:r>
      <w:proofErr w:type="gramStart"/>
      <w:r w:rsidRPr="00D8779A">
        <w:t>506,-</w:t>
      </w:r>
      <w:proofErr w:type="gramEnd"/>
      <w:r w:rsidRPr="00D8779A">
        <w:t>0.32],[0.506,0.32],[-0.454,0.32],[-0.454,-0.32]]</w:t>
      </w:r>
    </w:p>
    <w:p w14:paraId="20D2B2E9" w14:textId="4DC1ADE2" w:rsidR="00D8779A" w:rsidRDefault="00D8779A" w:rsidP="00594A8C">
      <w:proofErr w:type="spellStart"/>
      <w:r w:rsidRPr="00D8779A">
        <w:t>footprint_padding</w:t>
      </w:r>
      <w:proofErr w:type="spellEnd"/>
      <w:r w:rsidRPr="00D8779A">
        <w:t>: 0.0</w:t>
      </w:r>
    </w:p>
    <w:p w14:paraId="1A389BBC" w14:textId="0D8B4218" w:rsidR="00FC5139" w:rsidRDefault="00FC5139" w:rsidP="00594A8C">
      <w:proofErr w:type="spellStart"/>
      <w:r w:rsidRPr="00FC5139">
        <w:t>inflation_radius</w:t>
      </w:r>
      <w:proofErr w:type="spellEnd"/>
      <w:r w:rsidRPr="00FC5139">
        <w:t>: 0.</w:t>
      </w:r>
      <w:r>
        <w:t>55</w:t>
      </w:r>
    </w:p>
    <w:p w14:paraId="32735AA7" w14:textId="1175621B" w:rsidR="009A4A96" w:rsidRDefault="009A4A96" w:rsidP="00594A8C">
      <w:r>
        <w:t xml:space="preserve">1º </w:t>
      </w:r>
      <w:proofErr w:type="spellStart"/>
      <w:r>
        <w:t>Actualizar</w:t>
      </w:r>
      <w:proofErr w:type="spellEnd"/>
      <w:r>
        <w:t xml:space="preserve"> hora</w:t>
      </w:r>
      <w:r w:rsidR="00825080">
        <w:t xml:space="preserve"> (la </w:t>
      </w:r>
      <w:proofErr w:type="spellStart"/>
      <w:r w:rsidR="00825080">
        <w:t>frecuencia</w:t>
      </w:r>
      <w:proofErr w:type="spellEnd"/>
      <w:r w:rsidR="00825080">
        <w:t xml:space="preserve"> de </w:t>
      </w:r>
      <w:proofErr w:type="spellStart"/>
      <w:r w:rsidR="00825080">
        <w:t>reloj</w:t>
      </w:r>
      <w:proofErr w:type="spellEnd"/>
      <w:r w:rsidR="00825080">
        <w:t xml:space="preserve"> del robot es mas </w:t>
      </w:r>
      <w:proofErr w:type="spellStart"/>
      <w:r w:rsidR="00825080">
        <w:t>rapida</w:t>
      </w:r>
      <w:proofErr w:type="spellEnd"/>
      <w:r w:rsidR="00825080">
        <w:t xml:space="preserve"> que la </w:t>
      </w:r>
      <w:proofErr w:type="spellStart"/>
      <w:r w:rsidR="00825080">
        <w:t>realidad</w:t>
      </w:r>
      <w:proofErr w:type="spellEnd"/>
      <w:r w:rsidR="00825080">
        <w:t>)</w:t>
      </w:r>
    </w:p>
    <w:p w14:paraId="4D2EAB06" w14:textId="040957D4" w:rsidR="009A4A96" w:rsidRDefault="009A4A96" w:rsidP="00594A8C">
      <w:r>
        <w:t xml:space="preserve">2º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Configuration map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 xml:space="preserve"> web</w:t>
      </w:r>
    </w:p>
    <w:p w14:paraId="684D395B" w14:textId="45C227A9" w:rsidR="009A4A96" w:rsidRDefault="009A4A96" w:rsidP="00594A8C">
      <w:r>
        <w:t xml:space="preserve">3º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mir_driver</w:t>
      </w:r>
      <w:proofErr w:type="spellEnd"/>
      <w:r>
        <w:t xml:space="preserve"> </w:t>
      </w:r>
      <w:proofErr w:type="spellStart"/>
      <w:proofErr w:type="gramStart"/>
      <w:r>
        <w:t>mir.launch</w:t>
      </w:r>
      <w:proofErr w:type="spellEnd"/>
      <w:proofErr w:type="gramEnd"/>
    </w:p>
    <w:p w14:paraId="11249A83" w14:textId="3D1602EA" w:rsidR="009A4A96" w:rsidRDefault="009A4A96" w:rsidP="00594A8C">
      <w:r>
        <w:lastRenderedPageBreak/>
        <w:t xml:space="preserve">4º </w:t>
      </w:r>
      <w:proofErr w:type="spellStart"/>
      <w:r>
        <w:t>roslaunch</w:t>
      </w:r>
      <w:proofErr w:type="spellEnd"/>
      <w:r>
        <w:t xml:space="preserve"> </w:t>
      </w:r>
      <w:proofErr w:type="spellStart"/>
      <w:r w:rsidR="00B47C78">
        <w:t>rrt_exploration</w:t>
      </w:r>
      <w:proofErr w:type="spellEnd"/>
      <w:r w:rsidR="00B47C78">
        <w:t xml:space="preserve"> </w:t>
      </w:r>
      <w:proofErr w:type="spellStart"/>
      <w:r w:rsidR="00B47C78">
        <w:t>gmapping_</w:t>
      </w:r>
      <w:proofErr w:type="gramStart"/>
      <w:r w:rsidR="00B47C78">
        <w:t>christen.launch</w:t>
      </w:r>
      <w:proofErr w:type="spellEnd"/>
      <w:proofErr w:type="gramEnd"/>
    </w:p>
    <w:p w14:paraId="107AABE5" w14:textId="53EB8A41" w:rsidR="00B47C78" w:rsidRDefault="00B47C78" w:rsidP="00594A8C">
      <w:r>
        <w:t xml:space="preserve">5º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rrt_exploration</w:t>
      </w:r>
      <w:proofErr w:type="spellEnd"/>
      <w:r>
        <w:t xml:space="preserve"> </w:t>
      </w:r>
      <w:proofErr w:type="spellStart"/>
      <w:r>
        <w:t>simple.launch</w:t>
      </w:r>
      <w:proofErr w:type="spellEnd"/>
    </w:p>
    <w:p w14:paraId="6027E60E" w14:textId="77777777" w:rsidR="00594A8C" w:rsidRDefault="00594A8C" w:rsidP="00594A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B19561" w14:textId="77777777" w:rsidR="00594A8C" w:rsidRDefault="00594A8C" w:rsidP="00594A8C">
      <w:pPr>
        <w:pStyle w:val="Heading1"/>
      </w:pPr>
      <w:r>
        <w:lastRenderedPageBreak/>
        <w:t>ROSTOPIC LIST</w:t>
      </w:r>
    </w:p>
    <w:p w14:paraId="38BC9277" w14:textId="77777777" w:rsidR="00594A8C" w:rsidRDefault="00594A8C" w:rsidP="00594A8C">
      <w:pPr>
        <w:spacing w:line="240" w:lineRule="auto"/>
      </w:pPr>
    </w:p>
    <w:p w14:paraId="354BAC2F" w14:textId="77777777" w:rsidR="00594A8C" w:rsidRDefault="00594A8C" w:rsidP="00594A8C">
      <w:pPr>
        <w:spacing w:line="240" w:lineRule="auto"/>
        <w:rPr>
          <w:del w:id="384" w:author="Eelis Peltola" w:date="2018-10-29T09:26:00Z"/>
        </w:rPr>
      </w:pPr>
    </w:p>
    <w:p w14:paraId="33194F75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LightCtrl</w:t>
      </w:r>
      <w:proofErr w:type="spellEnd"/>
      <w:r>
        <w:t>/</w:t>
      </w:r>
      <w:proofErr w:type="spellStart"/>
      <w:r>
        <w:t>us_list</w:t>
      </w:r>
      <w:proofErr w:type="spellEnd"/>
    </w:p>
    <w:p w14:paraId="6D0A00CF" w14:textId="77777777" w:rsidR="00594A8C" w:rsidRDefault="00594A8C" w:rsidP="00594A8C">
      <w:pPr>
        <w:spacing w:line="240" w:lineRule="auto"/>
      </w:pPr>
      <w:r>
        <w:t>/MC/currents</w:t>
      </w:r>
    </w:p>
    <w:p w14:paraId="33CE0614" w14:textId="77777777" w:rsidR="00594A8C" w:rsidRDefault="00594A8C" w:rsidP="00594A8C">
      <w:pPr>
        <w:spacing w:line="240" w:lineRule="auto"/>
      </w:pPr>
      <w:r>
        <w:t>/MC/encoders</w:t>
      </w:r>
    </w:p>
    <w:p w14:paraId="01CBF0EE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MissionController</w:t>
      </w:r>
      <w:proofErr w:type="spellEnd"/>
      <w:r>
        <w:t>/</w:t>
      </w:r>
      <w:proofErr w:type="spellStart"/>
      <w:r>
        <w:t>CheckArea</w:t>
      </w:r>
      <w:proofErr w:type="spellEnd"/>
      <w:r>
        <w:t>/</w:t>
      </w:r>
      <w:proofErr w:type="spellStart"/>
      <w:r>
        <w:t>visualization_marker</w:t>
      </w:r>
      <w:proofErr w:type="spellEnd"/>
    </w:p>
    <w:p w14:paraId="07E68EC4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MissionController</w:t>
      </w:r>
      <w:proofErr w:type="spellEnd"/>
      <w:r>
        <w:t>/</w:t>
      </w:r>
      <w:proofErr w:type="spellStart"/>
      <w:r>
        <w:t>prompt_user</w:t>
      </w:r>
      <w:proofErr w:type="spellEnd"/>
    </w:p>
    <w:p w14:paraId="32FFA071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SickPLC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13BAD21B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SickPLC</w:t>
      </w:r>
      <w:proofErr w:type="spellEnd"/>
      <w:r>
        <w:t>/</w:t>
      </w:r>
      <w:proofErr w:type="spellStart"/>
      <w:r>
        <w:t>parameter_updates</w:t>
      </w:r>
      <w:proofErr w:type="spellEnd"/>
    </w:p>
    <w:p w14:paraId="011B0FD8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amcl_pose</w:t>
      </w:r>
      <w:proofErr w:type="spellEnd"/>
    </w:p>
    <w:p w14:paraId="063B8BE1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b_raw_scan</w:t>
      </w:r>
      <w:proofErr w:type="spellEnd"/>
    </w:p>
    <w:p w14:paraId="3571EDA0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b_scan</w:t>
      </w:r>
      <w:proofErr w:type="spellEnd"/>
    </w:p>
    <w:p w14:paraId="6EB5E743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camera_floor</w:t>
      </w:r>
      <w:proofErr w:type="spellEnd"/>
      <w:r>
        <w:t>/background</w:t>
      </w:r>
    </w:p>
    <w:p w14:paraId="5375ED39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camera_floor</w:t>
      </w:r>
      <w:proofErr w:type="spellEnd"/>
      <w:r>
        <w:t>/floor</w:t>
      </w:r>
    </w:p>
    <w:p w14:paraId="6E1A9585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camera_floor</w:t>
      </w:r>
      <w:proofErr w:type="spellEnd"/>
      <w:r>
        <w:t>/obstacles</w:t>
      </w:r>
    </w:p>
    <w:p w14:paraId="0CE70C27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camera_top</w:t>
      </w:r>
      <w:proofErr w:type="spellEnd"/>
      <w:r>
        <w:t>/background</w:t>
      </w:r>
    </w:p>
    <w:p w14:paraId="16C9D8F6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camera_top</w:t>
      </w:r>
      <w:proofErr w:type="spellEnd"/>
      <w:r>
        <w:t>/obstacles</w:t>
      </w:r>
    </w:p>
    <w:p w14:paraId="58950FF6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check_area</w:t>
      </w:r>
      <w:proofErr w:type="spellEnd"/>
      <w:r>
        <w:t>/polygon</w:t>
      </w:r>
    </w:p>
    <w:p w14:paraId="69922BDA" w14:textId="77777777" w:rsidR="00594A8C" w:rsidRDefault="00594A8C" w:rsidP="00594A8C">
      <w:pPr>
        <w:spacing w:line="240" w:lineRule="auto"/>
      </w:pPr>
      <w:r w:rsidRPr="00A72972">
        <w:rPr>
          <w:highlight w:val="yellow"/>
        </w:rPr>
        <w:t>/</w:t>
      </w:r>
      <w:proofErr w:type="spellStart"/>
      <w:r w:rsidRPr="00A72972">
        <w:rPr>
          <w:highlight w:val="yellow"/>
        </w:rPr>
        <w:t>cmd_vel</w:t>
      </w:r>
      <w:proofErr w:type="spellEnd"/>
    </w:p>
    <w:p w14:paraId="27A94215" w14:textId="77777777" w:rsidR="00594A8C" w:rsidRDefault="00594A8C" w:rsidP="00594A8C">
      <w:pPr>
        <w:spacing w:line="240" w:lineRule="auto"/>
      </w:pPr>
      <w:r>
        <w:t>/diagnostics</w:t>
      </w:r>
    </w:p>
    <w:p w14:paraId="2358EB15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diagnostics_agg</w:t>
      </w:r>
      <w:proofErr w:type="spellEnd"/>
    </w:p>
    <w:p w14:paraId="253F5B19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diagnostics_toplevel_state</w:t>
      </w:r>
      <w:proofErr w:type="spellEnd"/>
    </w:p>
    <w:p w14:paraId="0A969917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event_cmd</w:t>
      </w:r>
      <w:proofErr w:type="spellEnd"/>
    </w:p>
    <w:p w14:paraId="4E7BB403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f_raw_scan</w:t>
      </w:r>
      <w:proofErr w:type="spellEnd"/>
    </w:p>
    <w:p w14:paraId="7AB5BAD1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f_scan</w:t>
      </w:r>
      <w:proofErr w:type="spellEnd"/>
    </w:p>
    <w:p w14:paraId="28CCDB10" w14:textId="77777777" w:rsidR="00594A8C" w:rsidRDefault="00594A8C" w:rsidP="00594A8C">
      <w:pPr>
        <w:spacing w:line="240" w:lineRule="auto"/>
      </w:pPr>
      <w:r>
        <w:t>/hook/status</w:t>
      </w:r>
    </w:p>
    <w:p w14:paraId="55FCC775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imu_data</w:t>
      </w:r>
      <w:proofErr w:type="spellEnd"/>
    </w:p>
    <w:p w14:paraId="5D7CBAC1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initialpose</w:t>
      </w:r>
      <w:proofErr w:type="spellEnd"/>
    </w:p>
    <w:p w14:paraId="1515637F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joystick_vel</w:t>
      </w:r>
      <w:proofErr w:type="spellEnd"/>
    </w:p>
    <w:p w14:paraId="7096A965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laser_back</w:t>
      </w:r>
      <w:proofErr w:type="spellEnd"/>
      <w:r>
        <w:t>/driver/</w:t>
      </w:r>
      <w:proofErr w:type="spellStart"/>
      <w:r>
        <w:t>parameter_descriptions</w:t>
      </w:r>
      <w:proofErr w:type="spellEnd"/>
    </w:p>
    <w:p w14:paraId="5EED729D" w14:textId="77777777" w:rsidR="00594A8C" w:rsidRDefault="00594A8C" w:rsidP="00594A8C">
      <w:pPr>
        <w:spacing w:line="240" w:lineRule="auto"/>
      </w:pPr>
      <w:r>
        <w:lastRenderedPageBreak/>
        <w:t>/</w:t>
      </w:r>
      <w:proofErr w:type="spellStart"/>
      <w:r>
        <w:t>laser_back</w:t>
      </w:r>
      <w:proofErr w:type="spellEnd"/>
      <w:r>
        <w:t>/driver/</w:t>
      </w:r>
      <w:proofErr w:type="spellStart"/>
      <w:r>
        <w:t>parameter_updates</w:t>
      </w:r>
      <w:proofErr w:type="spellEnd"/>
    </w:p>
    <w:p w14:paraId="5652D2AA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laser_back</w:t>
      </w:r>
      <w:proofErr w:type="spellEnd"/>
      <w:r>
        <w:t>/transform/</w:t>
      </w:r>
      <w:proofErr w:type="spellStart"/>
      <w:r>
        <w:t>parameter_descriptions</w:t>
      </w:r>
      <w:proofErr w:type="spellEnd"/>
    </w:p>
    <w:p w14:paraId="4268B799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laser_back</w:t>
      </w:r>
      <w:proofErr w:type="spellEnd"/>
      <w:r>
        <w:t>/transform/</w:t>
      </w:r>
      <w:proofErr w:type="spellStart"/>
      <w:r>
        <w:t>parameter_updates</w:t>
      </w:r>
      <w:proofErr w:type="spellEnd"/>
    </w:p>
    <w:p w14:paraId="46583B61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laser_front</w:t>
      </w:r>
      <w:proofErr w:type="spellEnd"/>
      <w:r>
        <w:t>/driver/</w:t>
      </w:r>
      <w:proofErr w:type="spellStart"/>
      <w:r>
        <w:t>parameter_descriptions</w:t>
      </w:r>
      <w:proofErr w:type="spellEnd"/>
    </w:p>
    <w:p w14:paraId="41EAC710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laser_front</w:t>
      </w:r>
      <w:proofErr w:type="spellEnd"/>
      <w:r>
        <w:t>/driver/</w:t>
      </w:r>
      <w:proofErr w:type="spellStart"/>
      <w:r>
        <w:t>parameter_updates</w:t>
      </w:r>
      <w:proofErr w:type="spellEnd"/>
    </w:p>
    <w:p w14:paraId="66E38DF2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laser_front</w:t>
      </w:r>
      <w:proofErr w:type="spellEnd"/>
      <w:r>
        <w:t>/transform/</w:t>
      </w:r>
      <w:proofErr w:type="spellStart"/>
      <w:r>
        <w:t>parameter_descriptions</w:t>
      </w:r>
      <w:proofErr w:type="spellEnd"/>
    </w:p>
    <w:p w14:paraId="42C974A6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laser_front</w:t>
      </w:r>
      <w:proofErr w:type="spellEnd"/>
      <w:r>
        <w:t>/transform/</w:t>
      </w:r>
      <w:proofErr w:type="spellStart"/>
      <w:r>
        <w:t>parameter_updates</w:t>
      </w:r>
      <w:proofErr w:type="spellEnd"/>
    </w:p>
    <w:p w14:paraId="458CE82F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light_cmd</w:t>
      </w:r>
      <w:proofErr w:type="spellEnd"/>
    </w:p>
    <w:p w14:paraId="49B431C9" w14:textId="77777777" w:rsidR="00594A8C" w:rsidRDefault="00594A8C" w:rsidP="00594A8C">
      <w:pPr>
        <w:spacing w:line="240" w:lineRule="auto"/>
      </w:pPr>
      <w:r w:rsidRPr="00A72972">
        <w:rPr>
          <w:highlight w:val="yellow"/>
        </w:rPr>
        <w:t>/map</w:t>
      </w:r>
    </w:p>
    <w:p w14:paraId="20E6B647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map_metadata</w:t>
      </w:r>
      <w:proofErr w:type="spellEnd"/>
    </w:p>
    <w:p w14:paraId="4DEB757E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mir_amcl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5D074959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mir_amcl</w:t>
      </w:r>
      <w:proofErr w:type="spellEnd"/>
      <w:r>
        <w:t>/</w:t>
      </w:r>
      <w:proofErr w:type="spellStart"/>
      <w:r>
        <w:t>parameter_updates</w:t>
      </w:r>
      <w:proofErr w:type="spellEnd"/>
    </w:p>
    <w:p w14:paraId="7B95CEB8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mir_amcl</w:t>
      </w:r>
      <w:proofErr w:type="spellEnd"/>
      <w:r>
        <w:t>/</w:t>
      </w:r>
      <w:proofErr w:type="spellStart"/>
      <w:r>
        <w:t>selected_points</w:t>
      </w:r>
      <w:proofErr w:type="spellEnd"/>
    </w:p>
    <w:p w14:paraId="3D285E8E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mir_cmd</w:t>
      </w:r>
      <w:proofErr w:type="spellEnd"/>
    </w:p>
    <w:p w14:paraId="50C05536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mir_log</w:t>
      </w:r>
      <w:proofErr w:type="spellEnd"/>
    </w:p>
    <w:p w14:paraId="7D91DA78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mir_sound</w:t>
      </w:r>
      <w:proofErr w:type="spellEnd"/>
    </w:p>
    <w:p w14:paraId="5F773656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mir_status_msg</w:t>
      </w:r>
      <w:proofErr w:type="spellEnd"/>
    </w:p>
    <w:p w14:paraId="7B6C6E1C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mirspawn</w:t>
      </w:r>
      <w:proofErr w:type="spellEnd"/>
      <w:r>
        <w:t>/</w:t>
      </w:r>
      <w:proofErr w:type="spellStart"/>
      <w:r>
        <w:t>node_events</w:t>
      </w:r>
      <w:proofErr w:type="spellEnd"/>
    </w:p>
    <w:p w14:paraId="09C92575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mirwebapp</w:t>
      </w:r>
      <w:proofErr w:type="spellEnd"/>
      <w:r>
        <w:t>/</w:t>
      </w:r>
      <w:proofErr w:type="spellStart"/>
      <w:r>
        <w:t>grid_map_metadata</w:t>
      </w:r>
      <w:proofErr w:type="spellEnd"/>
    </w:p>
    <w:p w14:paraId="04AEA198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mirwebapp</w:t>
      </w:r>
      <w:proofErr w:type="spellEnd"/>
      <w:r>
        <w:t>/</w:t>
      </w:r>
      <w:proofErr w:type="spellStart"/>
      <w:r>
        <w:t>laser_map_metadata</w:t>
      </w:r>
      <w:proofErr w:type="spellEnd"/>
    </w:p>
    <w:p w14:paraId="3A79FE83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mirwebapp</w:t>
      </w:r>
      <w:proofErr w:type="spellEnd"/>
      <w:r>
        <w:t>/</w:t>
      </w:r>
      <w:proofErr w:type="spellStart"/>
      <w:r>
        <w:t>web_path</w:t>
      </w:r>
      <w:proofErr w:type="spellEnd"/>
    </w:p>
    <w:p w14:paraId="7525CD90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</w:t>
      </w:r>
      <w:proofErr w:type="spellEnd"/>
      <w:r>
        <w:t>/cancel</w:t>
      </w:r>
    </w:p>
    <w:p w14:paraId="464C15AF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</w:t>
      </w:r>
      <w:proofErr w:type="spellEnd"/>
      <w:r>
        <w:t>/feedback</w:t>
      </w:r>
    </w:p>
    <w:p w14:paraId="6FE8A487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</w:t>
      </w:r>
      <w:proofErr w:type="spellEnd"/>
      <w:r>
        <w:t>/goal</w:t>
      </w:r>
    </w:p>
    <w:p w14:paraId="4AFCB399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</w:t>
      </w:r>
      <w:proofErr w:type="spellEnd"/>
      <w:r>
        <w:t>/result</w:t>
      </w:r>
    </w:p>
    <w:p w14:paraId="5B82C56E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</w:t>
      </w:r>
      <w:proofErr w:type="spellEnd"/>
      <w:r>
        <w:t>/status</w:t>
      </w:r>
    </w:p>
    <w:p w14:paraId="42DCE66D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MIRPlannerROS</w:t>
      </w:r>
      <w:proofErr w:type="spellEnd"/>
      <w:r>
        <w:t>/</w:t>
      </w:r>
      <w:proofErr w:type="spellStart"/>
      <w:r>
        <w:t>cost_cloud</w:t>
      </w:r>
      <w:proofErr w:type="spellEnd"/>
    </w:p>
    <w:p w14:paraId="2F80B8CB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MIRPlannerROS</w:t>
      </w:r>
      <w:proofErr w:type="spellEnd"/>
      <w:r>
        <w:t>/</w:t>
      </w:r>
      <w:proofErr w:type="spellStart"/>
      <w:r>
        <w:t>global_plan</w:t>
      </w:r>
      <w:proofErr w:type="spellEnd"/>
    </w:p>
    <w:p w14:paraId="783E0B60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MIRPlannerROS</w:t>
      </w:r>
      <w:proofErr w:type="spellEnd"/>
      <w:r>
        <w:t>/</w:t>
      </w:r>
      <w:proofErr w:type="spellStart"/>
      <w:r>
        <w:t>len_to_goal</w:t>
      </w:r>
      <w:proofErr w:type="spellEnd"/>
    </w:p>
    <w:p w14:paraId="7F475496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MIRPlannerROS</w:t>
      </w:r>
      <w:proofErr w:type="spellEnd"/>
      <w:r>
        <w:t>/</w:t>
      </w:r>
      <w:proofErr w:type="spellStart"/>
      <w:r>
        <w:t>local_plan</w:t>
      </w:r>
      <w:proofErr w:type="spellEnd"/>
    </w:p>
    <w:p w14:paraId="6E85024A" w14:textId="77777777" w:rsidR="00594A8C" w:rsidRDefault="00594A8C" w:rsidP="00594A8C">
      <w:pPr>
        <w:spacing w:line="240" w:lineRule="auto"/>
      </w:pPr>
      <w:r>
        <w:lastRenderedPageBreak/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MIRPlannerROS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7FB5BE33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MIRPlannerROS</w:t>
      </w:r>
      <w:proofErr w:type="spellEnd"/>
      <w:r>
        <w:t>/</w:t>
      </w:r>
      <w:proofErr w:type="spellStart"/>
      <w:r>
        <w:t>parameter_updates</w:t>
      </w:r>
      <w:proofErr w:type="spellEnd"/>
    </w:p>
    <w:p w14:paraId="7A4EAB53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MIRPlannerROS</w:t>
      </w:r>
      <w:proofErr w:type="spellEnd"/>
      <w:r>
        <w:t>/</w:t>
      </w:r>
      <w:proofErr w:type="spellStart"/>
      <w:r>
        <w:t>visualization_marker</w:t>
      </w:r>
      <w:proofErr w:type="spellEnd"/>
    </w:p>
    <w:p w14:paraId="370F98A6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SBPLLatticePlanner</w:t>
      </w:r>
      <w:proofErr w:type="spellEnd"/>
      <w:r>
        <w:t>/plan</w:t>
      </w:r>
    </w:p>
    <w:p w14:paraId="6C5FD7C4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SBPLLatticePlanner</w:t>
      </w:r>
      <w:proofErr w:type="spellEnd"/>
      <w:r>
        <w:t>/</w:t>
      </w:r>
      <w:proofErr w:type="spellStart"/>
      <w:r>
        <w:t>sbpl_lattice_planner_stats</w:t>
      </w:r>
      <w:proofErr w:type="spellEnd"/>
    </w:p>
    <w:p w14:paraId="33E574A3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SBPLLatticePlanner</w:t>
      </w:r>
      <w:proofErr w:type="spellEnd"/>
      <w:r>
        <w:t>/</w:t>
      </w:r>
      <w:proofErr w:type="spellStart"/>
      <w:r>
        <w:t>visualization_marker</w:t>
      </w:r>
      <w:proofErr w:type="spellEnd"/>
    </w:p>
    <w:p w14:paraId="04B86391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current_goal</w:t>
      </w:r>
      <w:proofErr w:type="spellEnd"/>
    </w:p>
    <w:p w14:paraId="30D056B1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forbidden_area</w:t>
      </w:r>
      <w:proofErr w:type="spellEnd"/>
    </w:p>
    <w:p w14:paraId="439A93CD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inflated_obstacles</w:t>
      </w:r>
      <w:proofErr w:type="spellEnd"/>
    </w:p>
    <w:p w14:paraId="1C24EE99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global_costmap</w:t>
      </w:r>
      <w:proofErr w:type="spellEnd"/>
      <w:r>
        <w:t>/obstacles</w:t>
      </w:r>
    </w:p>
    <w:p w14:paraId="4FE2363A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34473653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parameter_updates</w:t>
      </w:r>
      <w:proofErr w:type="spellEnd"/>
    </w:p>
    <w:p w14:paraId="2AFBCD2B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robot_footprint</w:t>
      </w:r>
      <w:proofErr w:type="spellEnd"/>
    </w:p>
    <w:p w14:paraId="18FABB3F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global_costmap</w:t>
      </w:r>
      <w:proofErr w:type="spellEnd"/>
      <w:r>
        <w:t>/</w:t>
      </w:r>
      <w:proofErr w:type="spellStart"/>
      <w:r>
        <w:t>unknown_space</w:t>
      </w:r>
      <w:proofErr w:type="spellEnd"/>
    </w:p>
    <w:p w14:paraId="65EE2472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global_plan</w:t>
      </w:r>
      <w:proofErr w:type="spellEnd"/>
    </w:p>
    <w:p w14:paraId="7BF90AF8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forbidden_area</w:t>
      </w:r>
      <w:proofErr w:type="spellEnd"/>
    </w:p>
    <w:p w14:paraId="1C26B8F8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inflated_obstacles</w:t>
      </w:r>
      <w:proofErr w:type="spellEnd"/>
    </w:p>
    <w:p w14:paraId="1492B2BA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local_costmap</w:t>
      </w:r>
      <w:proofErr w:type="spellEnd"/>
      <w:r>
        <w:t>/obstacles</w:t>
      </w:r>
    </w:p>
    <w:p w14:paraId="5ADF38A0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408C2EA9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parameter_updates</w:t>
      </w:r>
      <w:proofErr w:type="spellEnd"/>
    </w:p>
    <w:p w14:paraId="5CE6EFBF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robot_footprint</w:t>
      </w:r>
      <w:proofErr w:type="spellEnd"/>
    </w:p>
    <w:p w14:paraId="228850E0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local_costmap</w:t>
      </w:r>
      <w:proofErr w:type="spellEnd"/>
      <w:r>
        <w:t>/</w:t>
      </w:r>
      <w:proofErr w:type="spellStart"/>
      <w:r>
        <w:t>unknown_space</w:t>
      </w:r>
      <w:proofErr w:type="spellEnd"/>
    </w:p>
    <w:p w14:paraId="629356B9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mir_escape_recovery</w:t>
      </w:r>
      <w:proofErr w:type="spellEnd"/>
      <w:r>
        <w:t>/</w:t>
      </w:r>
      <w:proofErr w:type="spellStart"/>
      <w:r>
        <w:t>visualization_marker</w:t>
      </w:r>
      <w:proofErr w:type="spellEnd"/>
    </w:p>
    <w:p w14:paraId="4972DDA2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56AD754E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parameter_updates</w:t>
      </w:r>
      <w:proofErr w:type="spellEnd"/>
    </w:p>
    <w:p w14:paraId="577A08ED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traffic_costmap</w:t>
      </w:r>
      <w:proofErr w:type="spellEnd"/>
      <w:r>
        <w:t>/</w:t>
      </w:r>
      <w:proofErr w:type="spellStart"/>
      <w:r>
        <w:t>forbidden_area</w:t>
      </w:r>
      <w:proofErr w:type="spellEnd"/>
    </w:p>
    <w:p w14:paraId="7FB552E5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traffic_costmap</w:t>
      </w:r>
      <w:proofErr w:type="spellEnd"/>
      <w:r>
        <w:t>/</w:t>
      </w:r>
      <w:proofErr w:type="spellStart"/>
      <w:r>
        <w:t>inflated_obstacles</w:t>
      </w:r>
      <w:proofErr w:type="spellEnd"/>
    </w:p>
    <w:p w14:paraId="6A3A237C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traffic_costmap</w:t>
      </w:r>
      <w:proofErr w:type="spellEnd"/>
      <w:r>
        <w:t>/obstacles</w:t>
      </w:r>
    </w:p>
    <w:p w14:paraId="53703578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traffic_costmap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12C02C3D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traffic_costmap</w:t>
      </w:r>
      <w:proofErr w:type="spellEnd"/>
      <w:r>
        <w:t>/</w:t>
      </w:r>
      <w:proofErr w:type="spellStart"/>
      <w:r>
        <w:t>parameter_updates</w:t>
      </w:r>
      <w:proofErr w:type="spellEnd"/>
    </w:p>
    <w:p w14:paraId="716DEC5C" w14:textId="77777777" w:rsidR="00594A8C" w:rsidRDefault="00594A8C" w:rsidP="00594A8C">
      <w:pPr>
        <w:spacing w:line="240" w:lineRule="auto"/>
      </w:pPr>
      <w:r>
        <w:lastRenderedPageBreak/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traffic_costmap</w:t>
      </w:r>
      <w:proofErr w:type="spellEnd"/>
      <w:r>
        <w:t>/</w:t>
      </w:r>
      <w:proofErr w:type="spellStart"/>
      <w:r>
        <w:t>robot_footprint</w:t>
      </w:r>
      <w:proofErr w:type="spellEnd"/>
    </w:p>
    <w:p w14:paraId="21117B36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move_base_node</w:t>
      </w:r>
      <w:proofErr w:type="spellEnd"/>
      <w:r>
        <w:t>/</w:t>
      </w:r>
      <w:proofErr w:type="spellStart"/>
      <w:r>
        <w:t>traffic_costmap</w:t>
      </w:r>
      <w:proofErr w:type="spellEnd"/>
      <w:r>
        <w:t>/</w:t>
      </w:r>
      <w:proofErr w:type="spellStart"/>
      <w:r>
        <w:t>unknown_space</w:t>
      </w:r>
      <w:proofErr w:type="spellEnd"/>
    </w:p>
    <w:p w14:paraId="36B08EC6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move_base_simple</w:t>
      </w:r>
      <w:proofErr w:type="spellEnd"/>
      <w:r>
        <w:t>/goal</w:t>
      </w:r>
    </w:p>
    <w:p w14:paraId="2E6218B3" w14:textId="77777777" w:rsidR="00594A8C" w:rsidRDefault="00594A8C" w:rsidP="00594A8C">
      <w:pPr>
        <w:spacing w:line="240" w:lineRule="auto"/>
      </w:pPr>
      <w:r w:rsidRPr="00A72972">
        <w:rPr>
          <w:highlight w:val="yellow"/>
        </w:rPr>
        <w:t>/</w:t>
      </w:r>
      <w:proofErr w:type="spellStart"/>
      <w:r w:rsidRPr="00A72972">
        <w:rPr>
          <w:highlight w:val="yellow"/>
        </w:rPr>
        <w:t>odom</w:t>
      </w:r>
      <w:proofErr w:type="spellEnd"/>
    </w:p>
    <w:p w14:paraId="045A4B8B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odom_enc</w:t>
      </w:r>
      <w:proofErr w:type="spellEnd"/>
    </w:p>
    <w:p w14:paraId="1710D609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one_way_map</w:t>
      </w:r>
      <w:proofErr w:type="spellEnd"/>
    </w:p>
    <w:p w14:paraId="7BEFD622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param_update</w:t>
      </w:r>
      <w:proofErr w:type="spellEnd"/>
    </w:p>
    <w:p w14:paraId="3AF6BF67" w14:textId="77777777" w:rsidR="00594A8C" w:rsidRDefault="00594A8C" w:rsidP="00594A8C">
      <w:pPr>
        <w:spacing w:line="240" w:lineRule="auto"/>
      </w:pPr>
      <w:r w:rsidRPr="00A72972">
        <w:rPr>
          <w:highlight w:val="yellow"/>
        </w:rPr>
        <w:t>/</w:t>
      </w:r>
      <w:proofErr w:type="spellStart"/>
      <w:r w:rsidRPr="00A72972">
        <w:rPr>
          <w:highlight w:val="yellow"/>
        </w:rPr>
        <w:t>particlecloud</w:t>
      </w:r>
      <w:proofErr w:type="spellEnd"/>
    </w:p>
    <w:p w14:paraId="27199F5F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relative_move_action</w:t>
      </w:r>
      <w:proofErr w:type="spellEnd"/>
      <w:r>
        <w:t>/cancel</w:t>
      </w:r>
    </w:p>
    <w:p w14:paraId="1D03C7E5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relative_move_action</w:t>
      </w:r>
      <w:proofErr w:type="spellEnd"/>
      <w:r>
        <w:t>/feedback</w:t>
      </w:r>
    </w:p>
    <w:p w14:paraId="35186180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relative_move_action</w:t>
      </w:r>
      <w:proofErr w:type="spellEnd"/>
      <w:r>
        <w:t>/goal</w:t>
      </w:r>
    </w:p>
    <w:p w14:paraId="03614604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relative_move_action</w:t>
      </w:r>
      <w:proofErr w:type="spellEnd"/>
      <w:r>
        <w:t>/result</w:t>
      </w:r>
    </w:p>
    <w:p w14:paraId="45C7CB1D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relative_move_action</w:t>
      </w:r>
      <w:proofErr w:type="spellEnd"/>
      <w:r>
        <w:t>/status</w:t>
      </w:r>
    </w:p>
    <w:p w14:paraId="1CC7F233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relative_move_node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3DA36020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relative_move_node</w:t>
      </w:r>
      <w:proofErr w:type="spellEnd"/>
      <w:r>
        <w:t>/</w:t>
      </w:r>
      <w:proofErr w:type="spellStart"/>
      <w:r>
        <w:t>parameter_updates</w:t>
      </w:r>
      <w:proofErr w:type="spellEnd"/>
    </w:p>
    <w:p w14:paraId="3FAB7E0C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relative_move_node</w:t>
      </w:r>
      <w:proofErr w:type="spellEnd"/>
      <w:r>
        <w:t>/</w:t>
      </w:r>
      <w:proofErr w:type="spellStart"/>
      <w:r>
        <w:t>time_to_coll</w:t>
      </w:r>
      <w:proofErr w:type="spellEnd"/>
    </w:p>
    <w:p w14:paraId="310F64B5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relative_move_node</w:t>
      </w:r>
      <w:proofErr w:type="spellEnd"/>
      <w:r>
        <w:t>/</w:t>
      </w:r>
      <w:proofErr w:type="spellStart"/>
      <w:r>
        <w:t>visualization_marker</w:t>
      </w:r>
      <w:proofErr w:type="spellEnd"/>
    </w:p>
    <w:p w14:paraId="36973F22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robot_mode</w:t>
      </w:r>
      <w:proofErr w:type="spellEnd"/>
    </w:p>
    <w:p w14:paraId="635DCAD9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robot_pose</w:t>
      </w:r>
      <w:proofErr w:type="spellEnd"/>
    </w:p>
    <w:p w14:paraId="203BDC52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robot_state</w:t>
      </w:r>
      <w:proofErr w:type="spellEnd"/>
    </w:p>
    <w:p w14:paraId="33800870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robot_status</w:t>
      </w:r>
      <w:proofErr w:type="spellEnd"/>
    </w:p>
    <w:p w14:paraId="51D07193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robot_tracker</w:t>
      </w:r>
      <w:proofErr w:type="spellEnd"/>
      <w:r>
        <w:t>/</w:t>
      </w:r>
      <w:proofErr w:type="spellStart"/>
      <w:r>
        <w:t>external_robots</w:t>
      </w:r>
      <w:proofErr w:type="spellEnd"/>
    </w:p>
    <w:p w14:paraId="44A1F9C8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robot_tracker</w:t>
      </w:r>
      <w:proofErr w:type="spellEnd"/>
      <w:r>
        <w:t>/</w:t>
      </w:r>
      <w:proofErr w:type="spellStart"/>
      <w:r>
        <w:t>robots_pointcloud</w:t>
      </w:r>
      <w:proofErr w:type="spellEnd"/>
    </w:p>
    <w:p w14:paraId="14F83E48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robot_tracker</w:t>
      </w:r>
      <w:proofErr w:type="spellEnd"/>
      <w:r>
        <w:t>/</w:t>
      </w:r>
      <w:proofErr w:type="spellStart"/>
      <w:r>
        <w:t>tracked_robots</w:t>
      </w:r>
      <w:proofErr w:type="spellEnd"/>
    </w:p>
    <w:p w14:paraId="127A14B8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rosout</w:t>
      </w:r>
      <w:proofErr w:type="spellEnd"/>
    </w:p>
    <w:p w14:paraId="70799209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rosout_agg</w:t>
      </w:r>
      <w:proofErr w:type="spellEnd"/>
    </w:p>
    <w:p w14:paraId="02E45025" w14:textId="77777777" w:rsidR="00594A8C" w:rsidRDefault="00594A8C" w:rsidP="00594A8C">
      <w:pPr>
        <w:spacing w:line="240" w:lineRule="auto"/>
      </w:pPr>
      <w:r w:rsidRPr="00197D26">
        <w:rPr>
          <w:highlight w:val="yellow"/>
        </w:rPr>
        <w:t>/scan</w:t>
      </w:r>
    </w:p>
    <w:p w14:paraId="0BE34C13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scan_filter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29EA23F6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scan_filter</w:t>
      </w:r>
      <w:proofErr w:type="spellEnd"/>
      <w:r>
        <w:t>/</w:t>
      </w:r>
      <w:proofErr w:type="spellStart"/>
      <w:r>
        <w:t>parameter_updates</w:t>
      </w:r>
      <w:proofErr w:type="spellEnd"/>
    </w:p>
    <w:p w14:paraId="16726189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scan_filter</w:t>
      </w:r>
      <w:proofErr w:type="spellEnd"/>
      <w:r>
        <w:t>/</w:t>
      </w:r>
      <w:proofErr w:type="spellStart"/>
      <w:r>
        <w:t>visualization_marker</w:t>
      </w:r>
      <w:proofErr w:type="spellEnd"/>
    </w:p>
    <w:p w14:paraId="3D1492CF" w14:textId="77777777" w:rsidR="00594A8C" w:rsidRDefault="00594A8C" w:rsidP="00594A8C">
      <w:pPr>
        <w:spacing w:line="240" w:lineRule="auto"/>
      </w:pPr>
      <w:r w:rsidRPr="00197D26">
        <w:rPr>
          <w:highlight w:val="yellow"/>
        </w:rPr>
        <w:lastRenderedPageBreak/>
        <w:t>/</w:t>
      </w:r>
      <w:proofErr w:type="spellStart"/>
      <w:r w:rsidRPr="00197D26">
        <w:rPr>
          <w:highlight w:val="yellow"/>
        </w:rPr>
        <w:t>tf</w:t>
      </w:r>
      <w:proofErr w:type="spellEnd"/>
    </w:p>
    <w:p w14:paraId="5950DCB6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tf_static</w:t>
      </w:r>
      <w:proofErr w:type="spellEnd"/>
    </w:p>
    <w:p w14:paraId="0E301B9F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traffic_map</w:t>
      </w:r>
      <w:proofErr w:type="spellEnd"/>
    </w:p>
    <w:p w14:paraId="66A04CA5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transform_footprint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2EA94463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transform_footprint</w:t>
      </w:r>
      <w:proofErr w:type="spellEnd"/>
      <w:r>
        <w:t>/</w:t>
      </w:r>
      <w:proofErr w:type="spellStart"/>
      <w:r>
        <w:t>parameter_updates</w:t>
      </w:r>
      <w:proofErr w:type="spellEnd"/>
    </w:p>
    <w:p w14:paraId="2EB159C4" w14:textId="77777777" w:rsidR="00594A8C" w:rsidRDefault="00594A8C" w:rsidP="00594A8C">
      <w:pPr>
        <w:spacing w:line="240" w:lineRule="auto"/>
      </w:pPr>
      <w:r>
        <w:t>/</w:t>
      </w:r>
      <w:proofErr w:type="spellStart"/>
      <w:r>
        <w:t>transform_imu</w:t>
      </w:r>
      <w:proofErr w:type="spellEnd"/>
      <w:r>
        <w:t>/</w:t>
      </w:r>
      <w:proofErr w:type="spellStart"/>
      <w:r>
        <w:t>parameter_descriptions</w:t>
      </w:r>
      <w:proofErr w:type="spellEnd"/>
    </w:p>
    <w:p w14:paraId="39A19245" w14:textId="3594B98C" w:rsidR="00594A8C" w:rsidRDefault="00594A8C" w:rsidP="00DD6806">
      <w:pPr>
        <w:spacing w:line="240" w:lineRule="auto"/>
      </w:pPr>
      <w:r>
        <w:t>/</w:t>
      </w:r>
      <w:proofErr w:type="spellStart"/>
      <w:r>
        <w:t>transform_imu</w:t>
      </w:r>
      <w:proofErr w:type="spellEnd"/>
      <w:r>
        <w:t>/</w:t>
      </w:r>
      <w:proofErr w:type="spellStart"/>
      <w:r>
        <w:t>parameter_updates</w:t>
      </w:r>
      <w:bookmarkStart w:id="385" w:name="_GoBack"/>
      <w:bookmarkEnd w:id="385"/>
      <w:proofErr w:type="spellEnd"/>
    </w:p>
    <w:sectPr w:rsidR="00594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BED"/>
    <w:multiLevelType w:val="hybridMultilevel"/>
    <w:tmpl w:val="55505C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113D"/>
    <w:multiLevelType w:val="multilevel"/>
    <w:tmpl w:val="16F65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7B1273"/>
    <w:multiLevelType w:val="multilevel"/>
    <w:tmpl w:val="01546D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FD2EE4"/>
    <w:multiLevelType w:val="multilevel"/>
    <w:tmpl w:val="4DD2F5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2182B"/>
    <w:multiLevelType w:val="multilevel"/>
    <w:tmpl w:val="E0B40B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593B69"/>
    <w:multiLevelType w:val="multilevel"/>
    <w:tmpl w:val="E774FC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2104FFA"/>
    <w:multiLevelType w:val="multilevel"/>
    <w:tmpl w:val="CE94A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8235DC"/>
    <w:multiLevelType w:val="multilevel"/>
    <w:tmpl w:val="E4821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2A92715"/>
    <w:multiLevelType w:val="multilevel"/>
    <w:tmpl w:val="11DC7C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67130F"/>
    <w:multiLevelType w:val="multilevel"/>
    <w:tmpl w:val="93A8F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234354"/>
    <w:multiLevelType w:val="hybridMultilevel"/>
    <w:tmpl w:val="45B0F678"/>
    <w:lvl w:ilvl="0" w:tplc="12162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55F1B"/>
    <w:multiLevelType w:val="multilevel"/>
    <w:tmpl w:val="9982B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854C8"/>
    <w:multiLevelType w:val="multilevel"/>
    <w:tmpl w:val="84D2F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C8311A"/>
    <w:multiLevelType w:val="multilevel"/>
    <w:tmpl w:val="E7E61D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7"/>
  </w:num>
  <w:num w:numId="5">
    <w:abstractNumId w:val="6"/>
  </w:num>
  <w:num w:numId="6">
    <w:abstractNumId w:val="12"/>
  </w:num>
  <w:num w:numId="7">
    <w:abstractNumId w:val="1"/>
  </w:num>
  <w:num w:numId="8">
    <w:abstractNumId w:val="2"/>
  </w:num>
  <w:num w:numId="9">
    <w:abstractNumId w:val="4"/>
  </w:num>
  <w:num w:numId="10">
    <w:abstractNumId w:val="11"/>
  </w:num>
  <w:num w:numId="11">
    <w:abstractNumId w:val="3"/>
  </w:num>
  <w:num w:numId="12">
    <w:abstractNumId w:val="9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22"/>
    <w:rsid w:val="00007AC5"/>
    <w:rsid w:val="000163CA"/>
    <w:rsid w:val="00051CC6"/>
    <w:rsid w:val="00090707"/>
    <w:rsid w:val="00104B94"/>
    <w:rsid w:val="0010504C"/>
    <w:rsid w:val="00131599"/>
    <w:rsid w:val="00137EA2"/>
    <w:rsid w:val="00156BDA"/>
    <w:rsid w:val="00166BCB"/>
    <w:rsid w:val="00187CAB"/>
    <w:rsid w:val="001B765C"/>
    <w:rsid w:val="002106C5"/>
    <w:rsid w:val="00290418"/>
    <w:rsid w:val="00306D9E"/>
    <w:rsid w:val="00315B92"/>
    <w:rsid w:val="00347DCF"/>
    <w:rsid w:val="00364044"/>
    <w:rsid w:val="00367174"/>
    <w:rsid w:val="00367F9F"/>
    <w:rsid w:val="003832D7"/>
    <w:rsid w:val="0039341E"/>
    <w:rsid w:val="0039729C"/>
    <w:rsid w:val="003F632A"/>
    <w:rsid w:val="003F73AA"/>
    <w:rsid w:val="0041527E"/>
    <w:rsid w:val="00433EAF"/>
    <w:rsid w:val="0047008D"/>
    <w:rsid w:val="00480B87"/>
    <w:rsid w:val="004960E0"/>
    <w:rsid w:val="004A4FEB"/>
    <w:rsid w:val="004C7B22"/>
    <w:rsid w:val="004D6637"/>
    <w:rsid w:val="004F2BFD"/>
    <w:rsid w:val="00507558"/>
    <w:rsid w:val="005151A5"/>
    <w:rsid w:val="005375CA"/>
    <w:rsid w:val="005525FC"/>
    <w:rsid w:val="00565618"/>
    <w:rsid w:val="0057184C"/>
    <w:rsid w:val="00594A8C"/>
    <w:rsid w:val="0059628A"/>
    <w:rsid w:val="005D3714"/>
    <w:rsid w:val="005D719C"/>
    <w:rsid w:val="00613E77"/>
    <w:rsid w:val="0061435F"/>
    <w:rsid w:val="00621CB6"/>
    <w:rsid w:val="0064391C"/>
    <w:rsid w:val="00675716"/>
    <w:rsid w:val="006A05C9"/>
    <w:rsid w:val="006B5734"/>
    <w:rsid w:val="006C42EB"/>
    <w:rsid w:val="00737345"/>
    <w:rsid w:val="00796850"/>
    <w:rsid w:val="00825080"/>
    <w:rsid w:val="00832BED"/>
    <w:rsid w:val="00907CC1"/>
    <w:rsid w:val="00927A06"/>
    <w:rsid w:val="00956405"/>
    <w:rsid w:val="009A4A96"/>
    <w:rsid w:val="009A64DD"/>
    <w:rsid w:val="00A603D9"/>
    <w:rsid w:val="00B30A95"/>
    <w:rsid w:val="00B47C78"/>
    <w:rsid w:val="00B83B45"/>
    <w:rsid w:val="00BA1827"/>
    <w:rsid w:val="00BB6009"/>
    <w:rsid w:val="00BC7F9C"/>
    <w:rsid w:val="00C11D75"/>
    <w:rsid w:val="00C457C3"/>
    <w:rsid w:val="00C82CCB"/>
    <w:rsid w:val="00CD1317"/>
    <w:rsid w:val="00CD7505"/>
    <w:rsid w:val="00CD7BFD"/>
    <w:rsid w:val="00CE76E2"/>
    <w:rsid w:val="00CF1A53"/>
    <w:rsid w:val="00D63B93"/>
    <w:rsid w:val="00D8779A"/>
    <w:rsid w:val="00DB636F"/>
    <w:rsid w:val="00DC66B8"/>
    <w:rsid w:val="00DC7977"/>
    <w:rsid w:val="00DD23B3"/>
    <w:rsid w:val="00DD6806"/>
    <w:rsid w:val="00DE62C6"/>
    <w:rsid w:val="00E009CE"/>
    <w:rsid w:val="00E2757B"/>
    <w:rsid w:val="00E740C1"/>
    <w:rsid w:val="00EE29B0"/>
    <w:rsid w:val="00F31A11"/>
    <w:rsid w:val="00F57491"/>
    <w:rsid w:val="00F63451"/>
    <w:rsid w:val="00F83BCC"/>
    <w:rsid w:val="00F83EF5"/>
    <w:rsid w:val="00FC5139"/>
    <w:rsid w:val="00FE2EC9"/>
    <w:rsid w:val="00F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444D"/>
  <w15:chartTrackingRefBased/>
  <w15:docId w15:val="{A85FFC18-66C6-4AEA-8902-6B36AF30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A8C"/>
    <w:pPr>
      <w:keepNext/>
      <w:keepLines/>
      <w:spacing w:before="40" w:after="0"/>
      <w:ind w:left="2160" w:hanging="3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A8C"/>
    <w:pPr>
      <w:keepNext/>
      <w:keepLines/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A8C"/>
    <w:pPr>
      <w:keepNext/>
      <w:keepLines/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fr-FR" w:eastAsia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A8C"/>
    <w:pPr>
      <w:keepNext/>
      <w:keepLines/>
      <w:spacing w:before="40" w:after="0"/>
      <w:ind w:left="4320" w:hanging="36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fr-FR" w:eastAsia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A8C"/>
    <w:pPr>
      <w:keepNext/>
      <w:keepLines/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fr-FR" w:eastAsia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A8C"/>
    <w:pPr>
      <w:keepNext/>
      <w:keepLines/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A8C"/>
    <w:pPr>
      <w:keepNext/>
      <w:keepLines/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A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A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A8C"/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A8C"/>
    <w:rPr>
      <w:rFonts w:asciiTheme="majorHAnsi" w:eastAsiaTheme="majorEastAsia" w:hAnsiTheme="majorHAnsi" w:cstheme="majorBidi"/>
      <w:color w:val="2F5496" w:themeColor="accent1" w:themeShade="BF"/>
      <w:lang w:val="fr-FR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A8C"/>
    <w:rPr>
      <w:rFonts w:asciiTheme="majorHAnsi" w:eastAsiaTheme="majorEastAsia" w:hAnsiTheme="majorHAnsi" w:cstheme="majorBidi"/>
      <w:color w:val="1F3763" w:themeColor="accent1" w:themeShade="7F"/>
      <w:lang w:val="fr-FR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A8C"/>
    <w:rPr>
      <w:rFonts w:asciiTheme="majorHAnsi" w:eastAsiaTheme="majorEastAsia" w:hAnsiTheme="majorHAnsi" w:cstheme="majorBidi"/>
      <w:i/>
      <w:iCs/>
      <w:color w:val="1F3763" w:themeColor="accent1" w:themeShade="7F"/>
      <w:lang w:val="fr-FR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A8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A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en-CA"/>
    </w:rPr>
  </w:style>
  <w:style w:type="table" w:styleId="TableGrid">
    <w:name w:val="Table Grid"/>
    <w:basedOn w:val="TableNormal"/>
    <w:uiPriority w:val="39"/>
    <w:rsid w:val="00CF1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451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unhideWhenUsed/>
    <w:rsid w:val="00364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64044"/>
    <w:rPr>
      <w:b/>
      <w:bCs/>
    </w:rPr>
  </w:style>
  <w:style w:type="character" w:customStyle="1" w:styleId="pln">
    <w:name w:val="pln"/>
    <w:basedOn w:val="DefaultParagraphFont"/>
    <w:rsid w:val="00367F9F"/>
  </w:style>
  <w:style w:type="character" w:customStyle="1" w:styleId="pun">
    <w:name w:val="pun"/>
    <w:basedOn w:val="DefaultParagraphFont"/>
    <w:rsid w:val="00367F9F"/>
  </w:style>
  <w:style w:type="character" w:customStyle="1" w:styleId="kwd">
    <w:name w:val="kwd"/>
    <w:basedOn w:val="DefaultParagraphFont"/>
    <w:rsid w:val="0036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98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4334</TotalTime>
  <Pages>11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 92</dc:creator>
  <cp:keywords/>
  <dc:description/>
  <cp:lastModifiedBy>CHRISTEN BLOM-DAHL CASANOVA</cp:lastModifiedBy>
  <cp:revision>9</cp:revision>
  <dcterms:created xsi:type="dcterms:W3CDTF">2018-09-20T08:42:00Z</dcterms:created>
  <dcterms:modified xsi:type="dcterms:W3CDTF">2019-03-25T18:19:00Z</dcterms:modified>
</cp:coreProperties>
</file>